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37B9F3" w14:textId="77777777" w:rsidR="008F7C8E" w:rsidRDefault="00BF0C03">
      <w:pPr>
        <w:spacing w:before="120" w:after="0" w:line="276" w:lineRule="auto"/>
        <w:jc w:val="center"/>
        <w:rPr>
          <w:rFonts w:ascii="Arial" w:eastAsia="Times New Roman" w:hAnsi="Arial" w:cs="Arial"/>
          <w:b/>
          <w:sz w:val="24"/>
          <w:szCs w:val="24"/>
          <w:lang w:val="en-US" w:eastAsia="de-DE"/>
        </w:rPr>
      </w:pPr>
      <w:bookmarkStart w:id="0" w:name="_GoBack"/>
      <w:bookmarkEnd w:id="0"/>
      <w:r>
        <w:rPr>
          <w:rFonts w:ascii="Arial" w:eastAsia="Times New Roman" w:hAnsi="Arial" w:cs="Arial"/>
          <w:b/>
          <w:sz w:val="24"/>
          <w:szCs w:val="24"/>
          <w:lang w:val="en-US" w:eastAsia="de-DE"/>
        </w:rPr>
        <w:t xml:space="preserve">The threat from inside: </w:t>
      </w:r>
    </w:p>
    <w:p w14:paraId="2DE549EA" w14:textId="77777777" w:rsidR="008F7C8E" w:rsidRDefault="00BF0C03">
      <w:pPr>
        <w:spacing w:before="120" w:after="0" w:line="276" w:lineRule="auto"/>
        <w:jc w:val="center"/>
        <w:rPr>
          <w:rFonts w:ascii="Arial" w:eastAsia="Times New Roman" w:hAnsi="Arial" w:cs="Arial"/>
          <w:b/>
          <w:sz w:val="24"/>
          <w:szCs w:val="24"/>
          <w:lang w:val="en-US" w:eastAsia="de-DE"/>
        </w:rPr>
      </w:pPr>
      <w:r>
        <w:rPr>
          <w:rFonts w:ascii="Arial" w:eastAsia="Times New Roman" w:hAnsi="Arial" w:cs="Arial"/>
          <w:b/>
          <w:sz w:val="24"/>
          <w:szCs w:val="24"/>
          <w:lang w:val="en-US" w:eastAsia="de-DE"/>
        </w:rPr>
        <w:t xml:space="preserve">Fear and </w:t>
      </w:r>
      <w:proofErr w:type="spellStart"/>
      <w:r>
        <w:rPr>
          <w:rFonts w:ascii="Arial" w:eastAsia="Times New Roman" w:hAnsi="Arial" w:cs="Arial"/>
          <w:b/>
          <w:sz w:val="24"/>
          <w:szCs w:val="24"/>
          <w:lang w:val="en-US" w:eastAsia="de-DE"/>
        </w:rPr>
        <w:t>interoception</w:t>
      </w:r>
      <w:proofErr w:type="spellEnd"/>
      <w:r>
        <w:rPr>
          <w:rFonts w:ascii="Arial" w:eastAsia="Times New Roman" w:hAnsi="Arial" w:cs="Arial"/>
          <w:b/>
          <w:sz w:val="24"/>
          <w:szCs w:val="24"/>
          <w:lang w:val="en-US" w:eastAsia="de-DE"/>
        </w:rPr>
        <w:t xml:space="preserve"> in children and adolescents with chronic pain</w:t>
      </w:r>
    </w:p>
    <w:p w14:paraId="5051570B" w14:textId="77777777" w:rsidR="008F7C8E" w:rsidRDefault="00BF0C03">
      <w:pPr>
        <w:spacing w:before="240" w:after="0" w:line="276" w:lineRule="auto"/>
        <w:jc w:val="center"/>
        <w:rPr>
          <w:rFonts w:ascii="Arial" w:eastAsia="Times New Roman" w:hAnsi="Arial" w:cs="Arial"/>
          <w:sz w:val="24"/>
          <w:szCs w:val="24"/>
          <w:lang w:val="en-US" w:eastAsia="de-DE"/>
        </w:rPr>
      </w:pPr>
      <w:r>
        <w:rPr>
          <w:rFonts w:ascii="Arial" w:eastAsia="Times New Roman" w:hAnsi="Arial" w:cs="Arial"/>
          <w:sz w:val="24"/>
          <w:szCs w:val="24"/>
          <w:u w:val="single"/>
          <w:lang w:val="en-US" w:eastAsia="de-DE"/>
        </w:rPr>
        <w:t>Presenter with affiliation:</w:t>
      </w:r>
    </w:p>
    <w:p w14:paraId="5B85344F" w14:textId="77777777" w:rsidR="008F7C8E" w:rsidRDefault="00BF0C03">
      <w:pPr>
        <w:spacing w:before="120" w:after="0" w:line="276" w:lineRule="auto"/>
        <w:jc w:val="center"/>
        <w:rPr>
          <w:rFonts w:ascii="Arial" w:eastAsia="Times New Roman" w:hAnsi="Arial" w:cs="Arial"/>
          <w:sz w:val="24"/>
          <w:szCs w:val="24"/>
          <w:lang w:val="en-US" w:eastAsia="de-DE"/>
        </w:rPr>
      </w:pPr>
      <w:r>
        <w:rPr>
          <w:rFonts w:ascii="Arial" w:eastAsia="Times New Roman" w:hAnsi="Arial" w:cs="Arial"/>
          <w:sz w:val="24"/>
          <w:szCs w:val="24"/>
          <w:lang w:val="en-US" w:eastAsia="de-DE"/>
        </w:rPr>
        <w:t>Tanja Hechler</w:t>
      </w:r>
    </w:p>
    <w:p w14:paraId="2034A972" w14:textId="77777777" w:rsidR="008F7C8E" w:rsidRDefault="00BF0C03">
      <w:pPr>
        <w:spacing w:before="120" w:after="0" w:line="276" w:lineRule="auto"/>
        <w:jc w:val="center"/>
        <w:rPr>
          <w:rFonts w:ascii="Arial" w:eastAsia="Times New Roman" w:hAnsi="Arial" w:cs="Arial"/>
          <w:i/>
          <w:sz w:val="24"/>
          <w:szCs w:val="24"/>
          <w:lang w:val="en-US" w:eastAsia="de-DE"/>
        </w:rPr>
      </w:pPr>
      <w:r>
        <w:rPr>
          <w:rFonts w:ascii="Arial" w:eastAsia="Times New Roman" w:hAnsi="Arial" w:cs="Arial"/>
          <w:i/>
          <w:sz w:val="24"/>
          <w:szCs w:val="24"/>
          <w:lang w:val="en-US" w:eastAsia="de-DE"/>
        </w:rPr>
        <w:t>Department of Clinical Psychology and Psychotherapy, University of Trier, Germany</w:t>
      </w:r>
    </w:p>
    <w:p w14:paraId="1F553FBA" w14:textId="77777777" w:rsidR="008F7C8E" w:rsidRDefault="00BF0C03">
      <w:pPr>
        <w:spacing w:before="120" w:after="0" w:line="276" w:lineRule="auto"/>
        <w:jc w:val="center"/>
        <w:rPr>
          <w:rFonts w:ascii="Arial" w:eastAsia="Times New Roman" w:hAnsi="Arial" w:cs="Arial"/>
          <w:sz w:val="24"/>
          <w:szCs w:val="24"/>
          <w:lang w:val="en-US" w:eastAsia="de-DE"/>
        </w:rPr>
      </w:pPr>
      <w:r>
        <w:rPr>
          <w:rFonts w:ascii="Arial" w:eastAsia="Times New Roman" w:hAnsi="Arial" w:cs="Arial"/>
          <w:sz w:val="24"/>
          <w:szCs w:val="24"/>
          <w:u w:val="single"/>
          <w:lang w:val="en-US" w:eastAsia="de-DE"/>
        </w:rPr>
        <w:t>Co-authors with affiliations:</w:t>
      </w:r>
    </w:p>
    <w:p w14:paraId="247A76B9" w14:textId="77777777" w:rsidR="008F7C8E" w:rsidRDefault="00BF0C03">
      <w:pPr>
        <w:spacing w:before="120" w:after="0" w:line="276" w:lineRule="auto"/>
        <w:jc w:val="center"/>
        <w:rPr>
          <w:rFonts w:ascii="Arial" w:hAnsi="Arial" w:cs="Arial"/>
          <w:iCs/>
          <w:color w:val="221E1F"/>
          <w:sz w:val="24"/>
          <w:szCs w:val="24"/>
          <w:lang w:val="en-US"/>
        </w:rPr>
      </w:pPr>
      <w:r>
        <w:rPr>
          <w:rFonts w:ascii="Arial" w:hAnsi="Arial" w:cs="Arial"/>
          <w:iCs/>
          <w:color w:val="221E1F"/>
          <w:sz w:val="24"/>
          <w:szCs w:val="24"/>
          <w:lang w:val="en-US"/>
        </w:rPr>
        <w:t>Dominik Endres</w:t>
      </w:r>
    </w:p>
    <w:p w14:paraId="09295ADF" w14:textId="77777777" w:rsidR="008F7C8E" w:rsidRDefault="00BF0C03">
      <w:pPr>
        <w:spacing w:before="120" w:after="0" w:line="276" w:lineRule="auto"/>
        <w:jc w:val="center"/>
        <w:rPr>
          <w:rFonts w:ascii="Arial" w:hAnsi="Arial" w:cs="Arial"/>
          <w:i/>
          <w:iCs/>
          <w:color w:val="221E1F"/>
          <w:sz w:val="24"/>
          <w:szCs w:val="24"/>
          <w:lang w:val="en-US"/>
        </w:rPr>
      </w:pPr>
      <w:r>
        <w:rPr>
          <w:rFonts w:ascii="Arial" w:hAnsi="Arial" w:cs="Arial"/>
          <w:i/>
          <w:iCs/>
          <w:color w:val="221E1F"/>
          <w:sz w:val="24"/>
          <w:szCs w:val="24"/>
          <w:lang w:val="en-US"/>
        </w:rPr>
        <w:t>Department of Psychology, Philipp University of Marburg, Germany</w:t>
      </w:r>
    </w:p>
    <w:p w14:paraId="128FD151" w14:textId="77777777" w:rsidR="008F7C8E" w:rsidRDefault="00BF0C03">
      <w:pPr>
        <w:spacing w:before="120" w:after="0" w:line="276" w:lineRule="auto"/>
        <w:jc w:val="center"/>
        <w:rPr>
          <w:rFonts w:ascii="Arial" w:eastAsia="Times New Roman" w:hAnsi="Arial" w:cs="Arial"/>
          <w:sz w:val="24"/>
          <w:szCs w:val="24"/>
          <w:lang w:val="en-US" w:eastAsia="de-DE"/>
        </w:rPr>
      </w:pPr>
      <w:r>
        <w:rPr>
          <w:rFonts w:ascii="Arial" w:eastAsia="Times New Roman" w:hAnsi="Arial" w:cs="Arial"/>
          <w:sz w:val="24"/>
          <w:szCs w:val="24"/>
          <w:lang w:val="en-US" w:eastAsia="de-DE"/>
        </w:rPr>
        <w:t>Luca Schaan</w:t>
      </w:r>
    </w:p>
    <w:p w14:paraId="325DBBA9" w14:textId="77777777" w:rsidR="008F7C8E" w:rsidRDefault="00BF0C03">
      <w:pPr>
        <w:spacing w:before="120" w:after="0" w:line="276" w:lineRule="auto"/>
        <w:jc w:val="center"/>
        <w:rPr>
          <w:rFonts w:ascii="Arial" w:eastAsia="Times New Roman" w:hAnsi="Arial" w:cs="Arial"/>
          <w:i/>
          <w:sz w:val="24"/>
          <w:szCs w:val="24"/>
          <w:lang w:val="en-US" w:eastAsia="de-DE"/>
        </w:rPr>
      </w:pPr>
      <w:r>
        <w:rPr>
          <w:rFonts w:ascii="Arial" w:eastAsia="Times New Roman" w:hAnsi="Arial" w:cs="Arial"/>
          <w:i/>
          <w:sz w:val="24"/>
          <w:szCs w:val="24"/>
          <w:lang w:val="en-US" w:eastAsia="de-DE"/>
        </w:rPr>
        <w:t>Department of Clinical Psychology and Psychotherapy, University of Trier, Germany</w:t>
      </w:r>
    </w:p>
    <w:p w14:paraId="50F514D1" w14:textId="77777777" w:rsidR="008F7C8E" w:rsidRDefault="00BF0C03">
      <w:pPr>
        <w:spacing w:before="120" w:after="0" w:line="276" w:lineRule="auto"/>
        <w:jc w:val="center"/>
        <w:rPr>
          <w:rFonts w:ascii="Arial" w:eastAsia="Times New Roman" w:hAnsi="Arial" w:cs="Arial"/>
          <w:sz w:val="24"/>
          <w:szCs w:val="24"/>
          <w:lang w:val="en-US" w:eastAsia="de-DE"/>
        </w:rPr>
      </w:pPr>
      <w:r>
        <w:rPr>
          <w:rFonts w:ascii="Arial" w:eastAsia="Times New Roman" w:hAnsi="Arial" w:cs="Arial"/>
          <w:sz w:val="24"/>
          <w:szCs w:val="24"/>
          <w:lang w:val="en-US" w:eastAsia="de-DE"/>
        </w:rPr>
        <w:t>Anna Thorwart</w:t>
      </w:r>
    </w:p>
    <w:p w14:paraId="652C6845" w14:textId="77777777" w:rsidR="008F7C8E" w:rsidRDefault="00BF0C03">
      <w:pPr>
        <w:spacing w:before="120" w:after="0" w:line="276" w:lineRule="auto"/>
        <w:jc w:val="center"/>
        <w:rPr>
          <w:rFonts w:ascii="Arial" w:hAnsi="Arial" w:cs="Arial"/>
          <w:i/>
          <w:iCs/>
          <w:color w:val="221E1F"/>
          <w:sz w:val="24"/>
          <w:szCs w:val="24"/>
          <w:lang w:val="en-US"/>
        </w:rPr>
      </w:pPr>
      <w:r>
        <w:rPr>
          <w:rFonts w:ascii="Arial" w:hAnsi="Arial" w:cs="Arial"/>
          <w:i/>
          <w:iCs/>
          <w:color w:val="221E1F"/>
          <w:sz w:val="24"/>
          <w:szCs w:val="24"/>
          <w:lang w:val="en-US"/>
        </w:rPr>
        <w:t>Department of Psychology, Philipp University of Marburg, Germany</w:t>
      </w:r>
    </w:p>
    <w:p w14:paraId="73A910CE" w14:textId="77777777" w:rsidR="008F7C8E" w:rsidRDefault="00BF0C03">
      <w:pPr>
        <w:spacing w:before="240" w:after="0" w:line="276" w:lineRule="auto"/>
        <w:jc w:val="both"/>
        <w:rPr>
          <w:rFonts w:ascii="Arial" w:eastAsia="Times New Roman" w:hAnsi="Arial" w:cs="Arial"/>
          <w:sz w:val="24"/>
          <w:szCs w:val="24"/>
          <w:lang w:val="en-US" w:eastAsia="de-DE"/>
        </w:rPr>
      </w:pPr>
      <w:r>
        <w:rPr>
          <w:rFonts w:ascii="Arial" w:eastAsia="Times New Roman" w:hAnsi="Arial" w:cs="Arial"/>
          <w:sz w:val="24"/>
          <w:szCs w:val="24"/>
          <w:lang w:val="en-US" w:eastAsia="de-DE"/>
        </w:rPr>
        <w:t>Chronic pain in children and adolescents constitute a serious problem with prevalence rates of five percent. Recent studies (RCTs, meta-analyses) show that psychological interventions within an interdisciplinary treatment approach can lead to significant and sustainable reductions in pain intensity and pain-related disability. However, these studies also reveal that increased emotional distress, such as increased fear of pain, can interfere with positive treatment outcome. This type of fear therefore warrants appropriate psychological treatment.</w:t>
      </w:r>
    </w:p>
    <w:p w14:paraId="37F6A4B3" w14:textId="77777777" w:rsidR="008F7C8E" w:rsidRPr="00A342C0" w:rsidRDefault="00BF0C03">
      <w:pPr>
        <w:spacing w:before="120" w:after="0" w:line="276" w:lineRule="auto"/>
        <w:jc w:val="both"/>
        <w:rPr>
          <w:lang w:val="en-US"/>
          <w:rPrChange w:id="1" w:author="Hechler" w:date="2017-03-07T12:12:00Z">
            <w:rPr/>
          </w:rPrChange>
        </w:rPr>
      </w:pPr>
      <w:r>
        <w:rPr>
          <w:rFonts w:ascii="Arial" w:eastAsia="Times New Roman" w:hAnsi="Arial" w:cs="Arial"/>
          <w:sz w:val="24"/>
          <w:szCs w:val="24"/>
          <w:lang w:val="en-US" w:eastAsia="de-DE"/>
        </w:rPr>
        <w:t xml:space="preserve">A specific form of this fear, probably acquired via interoceptive fear conditioning, is the fear of interoceptive sensations. Results from experimental studies </w:t>
      </w:r>
      <w:commentRangeStart w:id="2"/>
      <w:del w:id="3" w:author="Dominik Endres" w:date="2017-03-07T11:43:00Z">
        <w:r>
          <w:rPr>
            <w:rFonts w:ascii="Arial" w:eastAsia="Times New Roman" w:hAnsi="Arial" w:cs="Arial"/>
            <w:sz w:val="24"/>
            <w:szCs w:val="24"/>
            <w:lang w:val="en-US" w:eastAsia="de-DE"/>
          </w:rPr>
          <w:delText>within an actual research program</w:delText>
        </w:r>
      </w:del>
      <w:r>
        <w:rPr>
          <w:rFonts w:ascii="Arial" w:eastAsia="Times New Roman" w:hAnsi="Arial" w:cs="Arial"/>
          <w:sz w:val="24"/>
          <w:szCs w:val="24"/>
          <w:lang w:val="en-US" w:eastAsia="de-DE"/>
        </w:rPr>
        <w:t xml:space="preserve"> provide</w:t>
      </w:r>
      <w:commentRangeEnd w:id="2"/>
      <w:r>
        <w:commentReference w:id="2"/>
      </w:r>
      <w:r>
        <w:rPr>
          <w:rFonts w:ascii="Arial" w:eastAsia="Times New Roman" w:hAnsi="Arial" w:cs="Arial"/>
          <w:sz w:val="24"/>
          <w:szCs w:val="24"/>
          <w:lang w:val="en-US" w:eastAsia="de-DE"/>
        </w:rPr>
        <w:t xml:space="preserve"> new insights for the conception of therapeutic interventions such as interoceptive exposure to decrease this fear. On the other hand, the findings also raise new questions such as why adolescents with chronic pain perceive “harmless” sensations as painful. The interoceptive predictive coding model offers one way to interpret these findings (Hechler, Endres, Thorwart, 2016).</w:t>
      </w:r>
    </w:p>
    <w:p w14:paraId="0C19363B" w14:textId="77777777" w:rsidR="008F7C8E" w:rsidRPr="00A342C0" w:rsidRDefault="00BF0C03">
      <w:pPr>
        <w:spacing w:before="120" w:after="0" w:line="276" w:lineRule="auto"/>
        <w:jc w:val="both"/>
        <w:rPr>
          <w:lang w:val="en-US"/>
          <w:rPrChange w:id="4" w:author="Hechler" w:date="2017-03-07T12:12:00Z">
            <w:rPr/>
          </w:rPrChange>
        </w:rPr>
      </w:pPr>
      <w:commentRangeStart w:id="5"/>
      <w:r>
        <w:rPr>
          <w:rFonts w:ascii="Arial" w:eastAsia="Times New Roman" w:hAnsi="Arial" w:cs="Arial"/>
          <w:sz w:val="24"/>
          <w:szCs w:val="24"/>
          <w:lang w:val="en-US" w:eastAsia="de-DE"/>
        </w:rPr>
        <w:t>Core</w:t>
      </w:r>
      <w:commentRangeEnd w:id="5"/>
      <w:r>
        <w:commentReference w:id="5"/>
      </w:r>
      <w:r>
        <w:rPr>
          <w:rFonts w:ascii="Arial" w:eastAsia="Times New Roman" w:hAnsi="Arial" w:cs="Arial"/>
          <w:sz w:val="24"/>
          <w:szCs w:val="24"/>
          <w:lang w:val="en-US" w:eastAsia="de-DE"/>
        </w:rPr>
        <w:t xml:space="preserve"> topics of the presentation comprise</w:t>
      </w:r>
      <w:ins w:id="6" w:author="Dominik Endres" w:date="2017-03-07T11:44:00Z">
        <w:r>
          <w:rPr>
            <w:rFonts w:ascii="Arial" w:eastAsia="Times New Roman" w:hAnsi="Arial" w:cs="Arial"/>
            <w:sz w:val="24"/>
            <w:szCs w:val="24"/>
            <w:lang w:val="en-US" w:eastAsia="de-DE"/>
          </w:rPr>
          <w:t>: first,</w:t>
        </w:r>
      </w:ins>
      <w:r>
        <w:rPr>
          <w:rFonts w:ascii="Arial" w:eastAsia="Times New Roman" w:hAnsi="Arial" w:cs="Arial"/>
          <w:sz w:val="24"/>
          <w:szCs w:val="24"/>
          <w:lang w:val="en-US" w:eastAsia="de-DE"/>
        </w:rPr>
        <w:t xml:space="preserve"> the presentation of recent findings on the effectiveness and limits of psychological interventions for children and </w:t>
      </w:r>
      <w:proofErr w:type="gramStart"/>
      <w:r>
        <w:rPr>
          <w:rFonts w:ascii="Arial" w:eastAsia="Times New Roman" w:hAnsi="Arial" w:cs="Arial"/>
          <w:sz w:val="24"/>
          <w:szCs w:val="24"/>
          <w:lang w:val="en-US" w:eastAsia="de-DE"/>
        </w:rPr>
        <w:t>adolescents</w:t>
      </w:r>
      <w:proofErr w:type="gramEnd"/>
      <w:r>
        <w:rPr>
          <w:rFonts w:ascii="Arial" w:eastAsia="Times New Roman" w:hAnsi="Arial" w:cs="Arial"/>
          <w:sz w:val="24"/>
          <w:szCs w:val="24"/>
          <w:lang w:val="en-US" w:eastAsia="de-DE"/>
        </w:rPr>
        <w:t xml:space="preserve"> with chronic pain and increased emotional distress</w:t>
      </w:r>
      <w:ins w:id="7" w:author="Dominik Endres" w:date="2017-03-07T11:45:00Z">
        <w:r>
          <w:rPr>
            <w:rFonts w:ascii="Arial" w:eastAsia="Times New Roman" w:hAnsi="Arial" w:cs="Arial"/>
            <w:sz w:val="24"/>
            <w:szCs w:val="24"/>
            <w:lang w:val="en-US" w:eastAsia="de-DE"/>
          </w:rPr>
          <w:t xml:space="preserve">. </w:t>
        </w:r>
        <w:proofErr w:type="gramStart"/>
        <w:r>
          <w:rPr>
            <w:rFonts w:ascii="Arial" w:eastAsia="Times New Roman" w:hAnsi="Arial" w:cs="Arial"/>
            <w:sz w:val="24"/>
            <w:szCs w:val="24"/>
            <w:lang w:val="en-US" w:eastAsia="de-DE"/>
          </w:rPr>
          <w:t>Second,</w:t>
        </w:r>
      </w:ins>
      <w:del w:id="8" w:author="Dominik Endres" w:date="2017-03-07T11:45:00Z">
        <w:r>
          <w:rPr>
            <w:rFonts w:ascii="Arial" w:eastAsia="Times New Roman" w:hAnsi="Arial" w:cs="Arial"/>
            <w:sz w:val="24"/>
            <w:szCs w:val="24"/>
            <w:lang w:val="en-US" w:eastAsia="de-DE"/>
          </w:rPr>
          <w:delText>,</w:delText>
        </w:r>
      </w:del>
      <w:r>
        <w:rPr>
          <w:rFonts w:ascii="Arial" w:eastAsia="Times New Roman" w:hAnsi="Arial" w:cs="Arial"/>
          <w:sz w:val="24"/>
          <w:szCs w:val="24"/>
          <w:lang w:val="en-US" w:eastAsia="de-DE"/>
        </w:rPr>
        <w:t xml:space="preserve"> to characterize the construct of fear of interoceptive sensations in children with chronic pain within experimental studies</w:t>
      </w:r>
      <w:ins w:id="9" w:author="Dominik Endres" w:date="2017-03-07T11:45:00Z">
        <w:r>
          <w:rPr>
            <w:rFonts w:ascii="Arial" w:eastAsia="Times New Roman" w:hAnsi="Arial" w:cs="Arial"/>
            <w:sz w:val="24"/>
            <w:szCs w:val="24"/>
            <w:lang w:val="en-US" w:eastAsia="de-DE"/>
          </w:rPr>
          <w:t>.</w:t>
        </w:r>
        <w:proofErr w:type="gramEnd"/>
        <w:r>
          <w:rPr>
            <w:rFonts w:ascii="Arial" w:eastAsia="Times New Roman" w:hAnsi="Arial" w:cs="Arial"/>
            <w:sz w:val="24"/>
            <w:szCs w:val="24"/>
            <w:lang w:val="en-US" w:eastAsia="de-DE"/>
          </w:rPr>
          <w:t xml:space="preserve"> </w:t>
        </w:r>
        <w:proofErr w:type="gramStart"/>
        <w:r>
          <w:rPr>
            <w:rFonts w:ascii="Arial" w:eastAsia="Times New Roman" w:hAnsi="Arial" w:cs="Arial"/>
            <w:sz w:val="24"/>
            <w:szCs w:val="24"/>
            <w:lang w:val="en-US" w:eastAsia="de-DE"/>
          </w:rPr>
          <w:t>Third,</w:t>
        </w:r>
      </w:ins>
      <w:del w:id="10" w:author="Dominik Endres" w:date="2017-03-07T11:45:00Z">
        <w:r>
          <w:rPr>
            <w:rFonts w:ascii="Arial" w:eastAsia="Times New Roman" w:hAnsi="Arial" w:cs="Arial"/>
            <w:sz w:val="24"/>
            <w:szCs w:val="24"/>
            <w:lang w:val="en-US" w:eastAsia="de-DE"/>
          </w:rPr>
          <w:delText>,</w:delText>
        </w:r>
      </w:del>
      <w:r>
        <w:rPr>
          <w:rFonts w:ascii="Arial" w:eastAsia="Times New Roman" w:hAnsi="Arial" w:cs="Arial"/>
          <w:sz w:val="24"/>
          <w:szCs w:val="24"/>
          <w:lang w:val="en-US" w:eastAsia="de-DE"/>
        </w:rPr>
        <w:t xml:space="preserve"> to elucidate potential therapeutic interventions to decrease this type of fear and </w:t>
      </w:r>
      <w:ins w:id="11" w:author="Dominik Endres" w:date="2017-03-07T11:46:00Z">
        <w:r>
          <w:rPr>
            <w:rFonts w:ascii="Arial" w:eastAsia="Times New Roman" w:hAnsi="Arial" w:cs="Arial"/>
            <w:sz w:val="24"/>
            <w:szCs w:val="24"/>
            <w:lang w:val="en-US" w:eastAsia="de-DE"/>
          </w:rPr>
          <w:t xml:space="preserve">fourth, </w:t>
        </w:r>
      </w:ins>
      <w:r>
        <w:rPr>
          <w:rFonts w:ascii="Arial" w:eastAsia="Times New Roman" w:hAnsi="Arial" w:cs="Arial"/>
          <w:sz w:val="24"/>
          <w:szCs w:val="24"/>
          <w:lang w:val="en-US" w:eastAsia="de-DE"/>
        </w:rPr>
        <w:t>to exemplarily discuss the interoceptive predictive coding model to account for the perception of “harmless” sensations as painful in adolescents with chronic pain.</w:t>
      </w:r>
      <w:proofErr w:type="gramEnd"/>
    </w:p>
    <w:p w14:paraId="3E4228AF" w14:textId="77777777" w:rsidR="008F7C8E" w:rsidRDefault="00BF0C03">
      <w:pPr>
        <w:spacing w:before="240" w:after="0" w:line="276" w:lineRule="auto"/>
        <w:jc w:val="both"/>
        <w:rPr>
          <w:rFonts w:ascii="Arial" w:eastAsia="Times New Roman" w:hAnsi="Arial" w:cs="Arial"/>
          <w:sz w:val="24"/>
          <w:szCs w:val="24"/>
          <w:u w:val="single"/>
          <w:lang w:val="en-US" w:eastAsia="de-DE"/>
        </w:rPr>
      </w:pPr>
      <w:r>
        <w:rPr>
          <w:rFonts w:ascii="Arial" w:eastAsia="Times New Roman" w:hAnsi="Arial" w:cs="Arial"/>
          <w:sz w:val="24"/>
          <w:szCs w:val="24"/>
          <w:u w:val="single"/>
          <w:lang w:val="en-US" w:eastAsia="de-DE"/>
        </w:rPr>
        <w:t>Reference</w:t>
      </w:r>
    </w:p>
    <w:p w14:paraId="0B1FA4B5" w14:textId="77777777" w:rsidR="008F7C8E" w:rsidRDefault="00BF0C03">
      <w:pPr>
        <w:spacing w:before="120" w:after="0" w:line="276" w:lineRule="auto"/>
        <w:jc w:val="both"/>
      </w:pPr>
      <w:r>
        <w:rPr>
          <w:rFonts w:ascii="Arial" w:hAnsi="Arial" w:cs="Arial"/>
          <w:i/>
          <w:iCs/>
          <w:color w:val="221E1F"/>
          <w:sz w:val="20"/>
          <w:szCs w:val="20"/>
          <w:lang w:val="en-US"/>
        </w:rPr>
        <w:lastRenderedPageBreak/>
        <w:t xml:space="preserve">Hechler T, Endres D and Thorwart A (2016) Why Harmless Sensations Might Hurt in Individuals with Chronic Pain: About Heightened Prediction and Perception of Pain in the Mind. </w:t>
      </w:r>
      <w:r>
        <w:rPr>
          <w:rFonts w:ascii="Arial" w:hAnsi="Arial" w:cs="Arial"/>
          <w:i/>
          <w:iCs/>
          <w:color w:val="221E1F"/>
          <w:sz w:val="20"/>
          <w:szCs w:val="20"/>
        </w:rPr>
        <w:t xml:space="preserve">Front. </w:t>
      </w:r>
      <w:proofErr w:type="spellStart"/>
      <w:r>
        <w:rPr>
          <w:rFonts w:ascii="Arial" w:hAnsi="Arial" w:cs="Arial"/>
          <w:i/>
          <w:iCs/>
          <w:color w:val="221E1F"/>
          <w:sz w:val="20"/>
          <w:szCs w:val="20"/>
        </w:rPr>
        <w:t>Psychol</w:t>
      </w:r>
      <w:proofErr w:type="spellEnd"/>
      <w:r>
        <w:rPr>
          <w:rFonts w:ascii="Arial" w:hAnsi="Arial" w:cs="Arial"/>
          <w:i/>
          <w:iCs/>
          <w:color w:val="221E1F"/>
          <w:sz w:val="20"/>
          <w:szCs w:val="20"/>
        </w:rPr>
        <w:t xml:space="preserve">. 7:1638. </w:t>
      </w:r>
      <w:proofErr w:type="spellStart"/>
      <w:r>
        <w:rPr>
          <w:rFonts w:ascii="Arial" w:hAnsi="Arial" w:cs="Arial"/>
          <w:i/>
          <w:iCs/>
          <w:color w:val="221E1F"/>
          <w:sz w:val="20"/>
          <w:szCs w:val="20"/>
        </w:rPr>
        <w:t>doi</w:t>
      </w:r>
      <w:proofErr w:type="spellEnd"/>
      <w:r>
        <w:rPr>
          <w:rFonts w:ascii="Arial" w:hAnsi="Arial" w:cs="Arial"/>
          <w:i/>
          <w:iCs/>
          <w:color w:val="221E1F"/>
          <w:sz w:val="20"/>
          <w:szCs w:val="20"/>
        </w:rPr>
        <w:t>: 10.3389/fpsyg.2016.01638.</w:t>
      </w:r>
    </w:p>
    <w:sectPr w:rsidR="008F7C8E">
      <w:headerReference w:type="default" r:id="rId8"/>
      <w:pgSz w:w="11906" w:h="16838"/>
      <w:pgMar w:top="1417" w:right="1417" w:bottom="1417" w:left="1417" w:header="708" w:footer="0" w:gutter="0"/>
      <w:cols w:space="720"/>
      <w:formProt w:val="0"/>
      <w:docGrid w:linePitch="360" w:charSpace="-204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Dominik Endres" w:date="2017-03-07T11:47:00Z" w:initials="DME">
    <w:p w14:paraId="57FE7324" w14:textId="77777777" w:rsidR="008F7C8E" w:rsidRPr="007F0D4E" w:rsidRDefault="00BF0C03">
      <w:pPr>
        <w:rPr>
          <w:lang w:val="en-US"/>
        </w:rPr>
      </w:pPr>
      <w:r>
        <w:rPr>
          <w:rFonts w:ascii="Calibri" w:hAnsi="Calibri"/>
          <w:sz w:val="20"/>
          <w:lang w:val="en-US"/>
        </w:rPr>
        <w:t>What other kinds of research programs (except for the actual ones) are there?</w:t>
      </w:r>
    </w:p>
  </w:comment>
  <w:comment w:id="5" w:author="Dominik Endres" w:date="2017-03-07T11:46:00Z" w:initials="DME">
    <w:p w14:paraId="57941F8B" w14:textId="77777777" w:rsidR="008F7C8E" w:rsidRDefault="00BF0C03">
      <w:r>
        <w:rPr>
          <w:rFonts w:ascii="Calibri" w:hAnsi="Calibri"/>
          <w:sz w:val="20"/>
          <w:lang w:val="en-US"/>
        </w:rPr>
        <w:t>If these are just the core topics, how many more ‘side topics’ are in your presentation? How long will you talk?</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7FE7324" w15:done="0"/>
  <w15:commentEx w15:paraId="57941F8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796303" w14:textId="77777777" w:rsidR="0048213B" w:rsidRDefault="0048213B">
      <w:pPr>
        <w:spacing w:after="0" w:line="240" w:lineRule="auto"/>
      </w:pPr>
      <w:r>
        <w:separator/>
      </w:r>
    </w:p>
  </w:endnote>
  <w:endnote w:type="continuationSeparator" w:id="0">
    <w:p w14:paraId="5C51F114" w14:textId="77777777" w:rsidR="0048213B" w:rsidRDefault="004821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20002A87" w:usb1="00000000" w:usb2="00000000" w:usb3="00000000" w:csb0="000001FF" w:csb1="00000000"/>
  </w:font>
  <w:font w:name="Liberation Sans">
    <w:panose1 w:val="020B0604020202020204"/>
    <w:charset w:val="00"/>
    <w:family w:val="swiss"/>
    <w:pitch w:val="variable"/>
    <w:sig w:usb0="E0000AFF" w:usb1="500078FF" w:usb2="00000021" w:usb3="00000000" w:csb0="000001BF" w:csb1="00000000"/>
  </w:font>
  <w:font w:name="Droid Sans Fallback">
    <w:charset w:val="01"/>
    <w:family w:val="auto"/>
    <w:pitch w:val="variable"/>
  </w:font>
  <w:font w:name="Droid Sans Devanagari">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F32ACF" w14:textId="77777777" w:rsidR="0048213B" w:rsidRDefault="0048213B">
      <w:pPr>
        <w:spacing w:after="0" w:line="240" w:lineRule="auto"/>
      </w:pPr>
      <w:r>
        <w:separator/>
      </w:r>
    </w:p>
  </w:footnote>
  <w:footnote w:type="continuationSeparator" w:id="0">
    <w:p w14:paraId="7FB67FF6" w14:textId="77777777" w:rsidR="0048213B" w:rsidRDefault="0048213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7EF44D" w14:textId="77777777" w:rsidR="008F7C8E" w:rsidRDefault="00BF0C03">
    <w:pPr>
      <w:pStyle w:val="Kopfzeile"/>
      <w:pBdr>
        <w:bottom w:val="single" w:sz="4" w:space="1" w:color="00000A"/>
      </w:pBdr>
      <w:rPr>
        <w:sz w:val="20"/>
        <w:szCs w:val="20"/>
        <w:lang w:val="en-US"/>
      </w:rPr>
    </w:pPr>
    <w:r>
      <w:rPr>
        <w:rFonts w:ascii="Arial" w:hAnsi="Arial" w:cs="Arial"/>
        <w:color w:val="000000"/>
        <w:sz w:val="20"/>
        <w:szCs w:val="20"/>
        <w:lang w:val="en-US"/>
      </w:rPr>
      <w:t>Special Interest Meeting on “Cognitive biases”, Ghent</w:t>
    </w:r>
  </w:p>
  <w:p w14:paraId="2E6F31D9" w14:textId="77777777" w:rsidR="008F7C8E" w:rsidRDefault="008F7C8E">
    <w:pPr>
      <w:pStyle w:val="Kopfzeile"/>
      <w:rPr>
        <w:lang w:val="en-US"/>
      </w:rPr>
    </w:pP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echler">
    <w15:presenceInfo w15:providerId="None" w15:userId="Hechl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7C8E"/>
    <w:rsid w:val="0048213B"/>
    <w:rsid w:val="007F0D4E"/>
    <w:rsid w:val="008F7C8E"/>
    <w:rsid w:val="00A342C0"/>
    <w:rsid w:val="00BF0C03"/>
  </w:rsids>
  <m:mathPr>
    <m:mathFont m:val="Cambria Math"/>
    <m:brkBin m:val="before"/>
    <m:brkBinSub m:val="--"/>
    <m:smallFrac m:val="0"/>
    <m:dispDef/>
    <m:lMargin m:val="0"/>
    <m:rMargin m:val="0"/>
    <m:defJc m:val="centerGroup"/>
    <m:wrapIndent m:val="1440"/>
    <m:intLim m:val="subSup"/>
    <m:naryLim m:val="undOvr"/>
  </m:mathPr>
  <w:themeFontLang w:val="nl-B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C1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A3150"/>
    <w:pPr>
      <w:spacing w:after="160" w:line="259" w:lineRule="auto"/>
    </w:pPr>
    <w:rPr>
      <w:lang w:val="de-DE"/>
    </w:rPr>
  </w:style>
  <w:style w:type="paragraph" w:styleId="berschrift1">
    <w:name w:val="heading 1"/>
    <w:basedOn w:val="Standard"/>
    <w:uiPriority w:val="9"/>
    <w:qFormat/>
    <w:rsid w:val="00772E5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uiPriority w:val="9"/>
    <w:qFormat/>
    <w:rsid w:val="006421FB"/>
    <w:pPr>
      <w:spacing w:beforeAutospacing="1" w:afterAutospacing="1" w:line="240" w:lineRule="auto"/>
      <w:outlineLvl w:val="1"/>
    </w:pPr>
    <w:rPr>
      <w:rFonts w:ascii="Times New Roman" w:eastAsia="Times New Roman" w:hAnsi="Times New Roman" w:cs="Times New Roman"/>
      <w:b/>
      <w:bCs/>
      <w:sz w:val="36"/>
      <w:szCs w:val="36"/>
      <w:lang w:val="nl-BE" w:eastAsia="nl-BE"/>
    </w:rPr>
  </w:style>
  <w:style w:type="paragraph" w:styleId="berschrift3">
    <w:name w:val="heading 3"/>
    <w:basedOn w:val="Standard"/>
    <w:uiPriority w:val="9"/>
    <w:qFormat/>
    <w:rsid w:val="006421FB"/>
    <w:pPr>
      <w:spacing w:beforeAutospacing="1" w:afterAutospacing="1" w:line="240" w:lineRule="auto"/>
      <w:outlineLvl w:val="2"/>
    </w:pPr>
    <w:rPr>
      <w:rFonts w:ascii="Times New Roman" w:eastAsia="Times New Roman" w:hAnsi="Times New Roman" w:cs="Times New Roman"/>
      <w:b/>
      <w:bCs/>
      <w:sz w:val="27"/>
      <w:szCs w:val="27"/>
      <w:lang w:val="nl-BE" w:eastAsia="nl-BE"/>
    </w:rPr>
  </w:style>
  <w:style w:type="paragraph" w:styleId="berschrift5">
    <w:name w:val="heading 5"/>
    <w:basedOn w:val="Standard"/>
    <w:uiPriority w:val="9"/>
    <w:qFormat/>
    <w:rsid w:val="001155A6"/>
    <w:pPr>
      <w:spacing w:beforeAutospacing="1" w:afterAutospacing="1" w:line="240" w:lineRule="auto"/>
      <w:outlineLvl w:val="4"/>
    </w:pPr>
    <w:rPr>
      <w:rFonts w:ascii="Times New Roman" w:eastAsia="Times New Roman" w:hAnsi="Times New Roman" w:cs="Times New Roman"/>
      <w:b/>
      <w:bCs/>
      <w:sz w:val="20"/>
      <w:szCs w:val="20"/>
      <w:lang w:val="nl-BE" w:eastAsia="nl-B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SprechblasentextZchn">
    <w:name w:val="Sprechblasentext Zchn"/>
    <w:basedOn w:val="Absatz-Standardschriftart"/>
    <w:link w:val="Sprechblasentext"/>
    <w:uiPriority w:val="99"/>
    <w:semiHidden/>
    <w:qFormat/>
    <w:rsid w:val="00116FF0"/>
    <w:rPr>
      <w:rFonts w:ascii="Tahoma" w:hAnsi="Tahoma" w:cs="Tahoma"/>
      <w:sz w:val="16"/>
      <w:szCs w:val="16"/>
    </w:rPr>
  </w:style>
  <w:style w:type="character" w:customStyle="1" w:styleId="berschrift2Zchn">
    <w:name w:val="Überschrift 2 Zchn"/>
    <w:basedOn w:val="Absatz-Standardschriftart"/>
    <w:uiPriority w:val="9"/>
    <w:qFormat/>
    <w:rsid w:val="006421FB"/>
    <w:rPr>
      <w:rFonts w:ascii="Times New Roman" w:eastAsia="Times New Roman" w:hAnsi="Times New Roman" w:cs="Times New Roman"/>
      <w:b/>
      <w:bCs/>
      <w:sz w:val="36"/>
      <w:szCs w:val="36"/>
      <w:lang w:eastAsia="nl-BE"/>
    </w:rPr>
  </w:style>
  <w:style w:type="character" w:customStyle="1" w:styleId="apple-converted-space">
    <w:name w:val="apple-converted-space"/>
    <w:basedOn w:val="Absatz-Standardschriftart"/>
    <w:qFormat/>
    <w:rsid w:val="00116FF0"/>
  </w:style>
  <w:style w:type="character" w:customStyle="1" w:styleId="extraheading">
    <w:name w:val="extraheading"/>
    <w:basedOn w:val="Absatz-Standardschriftart"/>
    <w:qFormat/>
    <w:rsid w:val="00116FF0"/>
  </w:style>
  <w:style w:type="character" w:styleId="Fett">
    <w:name w:val="Strong"/>
    <w:basedOn w:val="Absatz-Standardschriftart"/>
    <w:uiPriority w:val="22"/>
    <w:qFormat/>
    <w:rsid w:val="006421FB"/>
    <w:rPr>
      <w:b/>
      <w:bCs/>
    </w:rPr>
  </w:style>
  <w:style w:type="character" w:customStyle="1" w:styleId="berschrift3Zchn">
    <w:name w:val="Überschrift 3 Zchn"/>
    <w:basedOn w:val="Absatz-Standardschriftart"/>
    <w:uiPriority w:val="9"/>
    <w:qFormat/>
    <w:rsid w:val="006421FB"/>
    <w:rPr>
      <w:rFonts w:ascii="Times New Roman" w:eastAsia="Times New Roman" w:hAnsi="Times New Roman" w:cs="Times New Roman"/>
      <w:b/>
      <w:bCs/>
      <w:sz w:val="27"/>
      <w:szCs w:val="27"/>
      <w:lang w:eastAsia="nl-BE"/>
    </w:rPr>
  </w:style>
  <w:style w:type="character" w:customStyle="1" w:styleId="berschrift5Zchn">
    <w:name w:val="Überschrift 5 Zchn"/>
    <w:basedOn w:val="Absatz-Standardschriftart"/>
    <w:uiPriority w:val="9"/>
    <w:qFormat/>
    <w:rsid w:val="001155A6"/>
    <w:rPr>
      <w:rFonts w:ascii="Times New Roman" w:eastAsia="Times New Roman" w:hAnsi="Times New Roman" w:cs="Times New Roman"/>
      <w:b/>
      <w:bCs/>
      <w:sz w:val="20"/>
      <w:szCs w:val="20"/>
      <w:lang w:eastAsia="nl-BE"/>
    </w:rPr>
  </w:style>
  <w:style w:type="character" w:customStyle="1" w:styleId="InternetLink">
    <w:name w:val="Internet Link"/>
    <w:basedOn w:val="Absatz-Standardschriftart"/>
    <w:uiPriority w:val="99"/>
    <w:semiHidden/>
    <w:unhideWhenUsed/>
    <w:rsid w:val="001155A6"/>
    <w:rPr>
      <w:color w:val="0000FF"/>
      <w:u w:val="single"/>
    </w:rPr>
  </w:style>
  <w:style w:type="character" w:customStyle="1" w:styleId="berschrift1Zchn">
    <w:name w:val="Überschrift 1 Zchn"/>
    <w:basedOn w:val="Absatz-Standardschriftart"/>
    <w:uiPriority w:val="9"/>
    <w:qFormat/>
    <w:rsid w:val="00772E52"/>
    <w:rPr>
      <w:rFonts w:asciiTheme="majorHAnsi" w:eastAsiaTheme="majorEastAsia" w:hAnsiTheme="majorHAnsi" w:cstheme="majorBidi"/>
      <w:color w:val="365F91" w:themeColor="accent1" w:themeShade="BF"/>
      <w:sz w:val="32"/>
      <w:szCs w:val="32"/>
      <w:lang w:val="de-DE"/>
    </w:rPr>
  </w:style>
  <w:style w:type="character" w:customStyle="1" w:styleId="KopfzeileZchn">
    <w:name w:val="Kopfzeile Zchn"/>
    <w:basedOn w:val="Absatz-Standardschriftart"/>
    <w:link w:val="Kopfzeile"/>
    <w:uiPriority w:val="99"/>
    <w:qFormat/>
    <w:rsid w:val="00142549"/>
    <w:rPr>
      <w:lang w:val="de-DE"/>
    </w:rPr>
  </w:style>
  <w:style w:type="character" w:customStyle="1" w:styleId="FuzeileZchn">
    <w:name w:val="Fußzeile Zchn"/>
    <w:basedOn w:val="Absatz-Standardschriftart"/>
    <w:link w:val="Fuzeile"/>
    <w:uiPriority w:val="99"/>
    <w:qFormat/>
    <w:rsid w:val="00142549"/>
    <w:rPr>
      <w:lang w:val="de-D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rFonts w:eastAsia="Calibri"/>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eastAsia="Times New Roman" w:cs="Arial"/>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eastAsia="Times New Roman" w:cs="Arial"/>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eastAsia="Times New Roman" w:cs="Arial"/>
    </w:rPr>
  </w:style>
  <w:style w:type="character" w:customStyle="1" w:styleId="ListLabel38">
    <w:name w:val="ListLabel 38"/>
    <w:qFormat/>
    <w:rPr>
      <w:rFonts w:cs="Courier New"/>
    </w:rPr>
  </w:style>
  <w:style w:type="character" w:customStyle="1" w:styleId="ListLabel39">
    <w:name w:val="ListLabel 39"/>
    <w:qFormat/>
    <w:rPr>
      <w:rFonts w:eastAsia="Times New Roman" w:cs="Arial"/>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eastAsia="Times New Roman" w:cs="Arial"/>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paragraph" w:customStyle="1" w:styleId="Heading">
    <w:name w:val="Heading"/>
    <w:basedOn w:val="Standard"/>
    <w:next w:val="Textkrper"/>
    <w:qFormat/>
    <w:pPr>
      <w:keepNext/>
      <w:spacing w:before="240" w:after="120"/>
    </w:pPr>
    <w:rPr>
      <w:rFonts w:ascii="Liberation Sans" w:eastAsia="Droid Sans Fallback" w:hAnsi="Liberation Sans" w:cs="Droid Sans Devanagari"/>
      <w:sz w:val="28"/>
      <w:szCs w:val="28"/>
    </w:rPr>
  </w:style>
  <w:style w:type="paragraph" w:styleId="Textkrper">
    <w:name w:val="Body Text"/>
    <w:basedOn w:val="Standard"/>
    <w:pPr>
      <w:spacing w:after="140" w:line="288" w:lineRule="auto"/>
    </w:pPr>
  </w:style>
  <w:style w:type="paragraph" w:styleId="Liste">
    <w:name w:val="List"/>
    <w:basedOn w:val="Textkrper"/>
    <w:rPr>
      <w:rFonts w:cs="Droid Sans Devanagari"/>
    </w:rPr>
  </w:style>
  <w:style w:type="paragraph" w:styleId="Beschriftung">
    <w:name w:val="caption"/>
    <w:basedOn w:val="Standard"/>
    <w:qFormat/>
    <w:pPr>
      <w:suppressLineNumbers/>
      <w:spacing w:before="120" w:after="120"/>
    </w:pPr>
    <w:rPr>
      <w:rFonts w:cs="Droid Sans Devanagari"/>
      <w:i/>
      <w:iCs/>
      <w:sz w:val="24"/>
      <w:szCs w:val="24"/>
    </w:rPr>
  </w:style>
  <w:style w:type="paragraph" w:customStyle="1" w:styleId="Index">
    <w:name w:val="Index"/>
    <w:basedOn w:val="Standard"/>
    <w:qFormat/>
    <w:pPr>
      <w:suppressLineNumbers/>
    </w:pPr>
    <w:rPr>
      <w:rFonts w:cs="Droid Sans Devanagari"/>
    </w:rPr>
  </w:style>
  <w:style w:type="paragraph" w:styleId="Sprechblasentext">
    <w:name w:val="Balloon Text"/>
    <w:basedOn w:val="Standard"/>
    <w:link w:val="SprechblasentextZchn"/>
    <w:uiPriority w:val="99"/>
    <w:semiHidden/>
    <w:unhideWhenUsed/>
    <w:qFormat/>
    <w:rsid w:val="00116FF0"/>
    <w:pPr>
      <w:spacing w:after="0" w:line="240" w:lineRule="auto"/>
    </w:pPr>
    <w:rPr>
      <w:rFonts w:ascii="Tahoma" w:hAnsi="Tahoma" w:cs="Tahoma"/>
      <w:sz w:val="16"/>
      <w:szCs w:val="16"/>
    </w:rPr>
  </w:style>
  <w:style w:type="paragraph" w:styleId="Listenabsatz">
    <w:name w:val="List Paragraph"/>
    <w:basedOn w:val="Standard"/>
    <w:uiPriority w:val="34"/>
    <w:qFormat/>
    <w:rsid w:val="006421FB"/>
    <w:pPr>
      <w:spacing w:after="200" w:line="276" w:lineRule="auto"/>
      <w:ind w:left="720"/>
      <w:contextualSpacing/>
    </w:pPr>
    <w:rPr>
      <w:lang w:val="nl-BE"/>
    </w:rPr>
  </w:style>
  <w:style w:type="paragraph" w:styleId="StandardWeb">
    <w:name w:val="Normal (Web)"/>
    <w:basedOn w:val="Standard"/>
    <w:uiPriority w:val="99"/>
    <w:semiHidden/>
    <w:unhideWhenUsed/>
    <w:qFormat/>
    <w:rsid w:val="008B0278"/>
    <w:pPr>
      <w:spacing w:beforeAutospacing="1" w:afterAutospacing="1" w:line="240" w:lineRule="auto"/>
    </w:pPr>
    <w:rPr>
      <w:rFonts w:ascii="Times New Roman" w:eastAsia="Times New Roman" w:hAnsi="Times New Roman" w:cs="Times New Roman"/>
      <w:sz w:val="24"/>
      <w:szCs w:val="24"/>
      <w:lang w:eastAsia="nl-BE"/>
    </w:rPr>
  </w:style>
  <w:style w:type="paragraph" w:styleId="KeinLeerraum">
    <w:name w:val="No Spacing"/>
    <w:uiPriority w:val="1"/>
    <w:qFormat/>
    <w:rsid w:val="006421FB"/>
  </w:style>
  <w:style w:type="paragraph" w:styleId="Kopfzeile">
    <w:name w:val="header"/>
    <w:basedOn w:val="Standard"/>
    <w:link w:val="KopfzeileZchn"/>
    <w:uiPriority w:val="99"/>
    <w:unhideWhenUsed/>
    <w:rsid w:val="00142549"/>
    <w:pPr>
      <w:tabs>
        <w:tab w:val="center" w:pos="4536"/>
        <w:tab w:val="right" w:pos="9072"/>
      </w:tabs>
      <w:spacing w:after="0" w:line="240" w:lineRule="auto"/>
    </w:pPr>
  </w:style>
  <w:style w:type="paragraph" w:styleId="Fuzeile">
    <w:name w:val="footer"/>
    <w:basedOn w:val="Standard"/>
    <w:link w:val="FuzeileZchn"/>
    <w:uiPriority w:val="99"/>
    <w:unhideWhenUsed/>
    <w:rsid w:val="00142549"/>
    <w:pPr>
      <w:tabs>
        <w:tab w:val="center" w:pos="4536"/>
        <w:tab w:val="right" w:pos="9072"/>
      </w:tabs>
      <w:spacing w:after="0" w:line="240" w:lineRule="auto"/>
    </w:pPr>
  </w:style>
  <w:style w:type="table" w:styleId="Tabellenraster">
    <w:name w:val="Table Grid"/>
    <w:basedOn w:val="NormaleTabelle"/>
    <w:uiPriority w:val="59"/>
    <w:rsid w:val="00116F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mmentartext">
    <w:name w:val="annotation text"/>
    <w:basedOn w:val="Standard"/>
    <w:link w:val="KommentartextZchn"/>
    <w:uiPriority w:val="99"/>
    <w:semiHidden/>
    <w:unhideWhenUsed/>
    <w:pPr>
      <w:spacing w:line="240" w:lineRule="auto"/>
    </w:pPr>
    <w:rPr>
      <w:sz w:val="20"/>
      <w:szCs w:val="20"/>
    </w:rPr>
  </w:style>
  <w:style w:type="character" w:customStyle="1" w:styleId="KommentartextZchn">
    <w:name w:val="Kommentartext Zchn"/>
    <w:basedOn w:val="Absatz-Standardschriftart"/>
    <w:link w:val="Kommentartext"/>
    <w:uiPriority w:val="99"/>
    <w:semiHidden/>
    <w:rPr>
      <w:sz w:val="20"/>
      <w:szCs w:val="20"/>
      <w:lang w:val="de-DE"/>
    </w:rPr>
  </w:style>
  <w:style w:type="character" w:styleId="Kommentarzeichen">
    <w:name w:val="annotation reference"/>
    <w:basedOn w:val="Absatz-Standardschriftart"/>
    <w:uiPriority w:val="99"/>
    <w:semiHidden/>
    <w:unhideWhenUsed/>
    <w:rPr>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A3150"/>
    <w:pPr>
      <w:spacing w:after="160" w:line="259" w:lineRule="auto"/>
    </w:pPr>
    <w:rPr>
      <w:lang w:val="de-DE"/>
    </w:rPr>
  </w:style>
  <w:style w:type="paragraph" w:styleId="berschrift1">
    <w:name w:val="heading 1"/>
    <w:basedOn w:val="Standard"/>
    <w:uiPriority w:val="9"/>
    <w:qFormat/>
    <w:rsid w:val="00772E5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uiPriority w:val="9"/>
    <w:qFormat/>
    <w:rsid w:val="006421FB"/>
    <w:pPr>
      <w:spacing w:beforeAutospacing="1" w:afterAutospacing="1" w:line="240" w:lineRule="auto"/>
      <w:outlineLvl w:val="1"/>
    </w:pPr>
    <w:rPr>
      <w:rFonts w:ascii="Times New Roman" w:eastAsia="Times New Roman" w:hAnsi="Times New Roman" w:cs="Times New Roman"/>
      <w:b/>
      <w:bCs/>
      <w:sz w:val="36"/>
      <w:szCs w:val="36"/>
      <w:lang w:val="nl-BE" w:eastAsia="nl-BE"/>
    </w:rPr>
  </w:style>
  <w:style w:type="paragraph" w:styleId="berschrift3">
    <w:name w:val="heading 3"/>
    <w:basedOn w:val="Standard"/>
    <w:uiPriority w:val="9"/>
    <w:qFormat/>
    <w:rsid w:val="006421FB"/>
    <w:pPr>
      <w:spacing w:beforeAutospacing="1" w:afterAutospacing="1" w:line="240" w:lineRule="auto"/>
      <w:outlineLvl w:val="2"/>
    </w:pPr>
    <w:rPr>
      <w:rFonts w:ascii="Times New Roman" w:eastAsia="Times New Roman" w:hAnsi="Times New Roman" w:cs="Times New Roman"/>
      <w:b/>
      <w:bCs/>
      <w:sz w:val="27"/>
      <w:szCs w:val="27"/>
      <w:lang w:val="nl-BE" w:eastAsia="nl-BE"/>
    </w:rPr>
  </w:style>
  <w:style w:type="paragraph" w:styleId="berschrift5">
    <w:name w:val="heading 5"/>
    <w:basedOn w:val="Standard"/>
    <w:uiPriority w:val="9"/>
    <w:qFormat/>
    <w:rsid w:val="001155A6"/>
    <w:pPr>
      <w:spacing w:beforeAutospacing="1" w:afterAutospacing="1" w:line="240" w:lineRule="auto"/>
      <w:outlineLvl w:val="4"/>
    </w:pPr>
    <w:rPr>
      <w:rFonts w:ascii="Times New Roman" w:eastAsia="Times New Roman" w:hAnsi="Times New Roman" w:cs="Times New Roman"/>
      <w:b/>
      <w:bCs/>
      <w:sz w:val="20"/>
      <w:szCs w:val="20"/>
      <w:lang w:val="nl-BE" w:eastAsia="nl-B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SprechblasentextZchn">
    <w:name w:val="Sprechblasentext Zchn"/>
    <w:basedOn w:val="Absatz-Standardschriftart"/>
    <w:link w:val="Sprechblasentext"/>
    <w:uiPriority w:val="99"/>
    <w:semiHidden/>
    <w:qFormat/>
    <w:rsid w:val="00116FF0"/>
    <w:rPr>
      <w:rFonts w:ascii="Tahoma" w:hAnsi="Tahoma" w:cs="Tahoma"/>
      <w:sz w:val="16"/>
      <w:szCs w:val="16"/>
    </w:rPr>
  </w:style>
  <w:style w:type="character" w:customStyle="1" w:styleId="berschrift2Zchn">
    <w:name w:val="Überschrift 2 Zchn"/>
    <w:basedOn w:val="Absatz-Standardschriftart"/>
    <w:uiPriority w:val="9"/>
    <w:qFormat/>
    <w:rsid w:val="006421FB"/>
    <w:rPr>
      <w:rFonts w:ascii="Times New Roman" w:eastAsia="Times New Roman" w:hAnsi="Times New Roman" w:cs="Times New Roman"/>
      <w:b/>
      <w:bCs/>
      <w:sz w:val="36"/>
      <w:szCs w:val="36"/>
      <w:lang w:eastAsia="nl-BE"/>
    </w:rPr>
  </w:style>
  <w:style w:type="character" w:customStyle="1" w:styleId="apple-converted-space">
    <w:name w:val="apple-converted-space"/>
    <w:basedOn w:val="Absatz-Standardschriftart"/>
    <w:qFormat/>
    <w:rsid w:val="00116FF0"/>
  </w:style>
  <w:style w:type="character" w:customStyle="1" w:styleId="extraheading">
    <w:name w:val="extraheading"/>
    <w:basedOn w:val="Absatz-Standardschriftart"/>
    <w:qFormat/>
    <w:rsid w:val="00116FF0"/>
  </w:style>
  <w:style w:type="character" w:styleId="Fett">
    <w:name w:val="Strong"/>
    <w:basedOn w:val="Absatz-Standardschriftart"/>
    <w:uiPriority w:val="22"/>
    <w:qFormat/>
    <w:rsid w:val="006421FB"/>
    <w:rPr>
      <w:b/>
      <w:bCs/>
    </w:rPr>
  </w:style>
  <w:style w:type="character" w:customStyle="1" w:styleId="berschrift3Zchn">
    <w:name w:val="Überschrift 3 Zchn"/>
    <w:basedOn w:val="Absatz-Standardschriftart"/>
    <w:uiPriority w:val="9"/>
    <w:qFormat/>
    <w:rsid w:val="006421FB"/>
    <w:rPr>
      <w:rFonts w:ascii="Times New Roman" w:eastAsia="Times New Roman" w:hAnsi="Times New Roman" w:cs="Times New Roman"/>
      <w:b/>
      <w:bCs/>
      <w:sz w:val="27"/>
      <w:szCs w:val="27"/>
      <w:lang w:eastAsia="nl-BE"/>
    </w:rPr>
  </w:style>
  <w:style w:type="character" w:customStyle="1" w:styleId="berschrift5Zchn">
    <w:name w:val="Überschrift 5 Zchn"/>
    <w:basedOn w:val="Absatz-Standardschriftart"/>
    <w:uiPriority w:val="9"/>
    <w:qFormat/>
    <w:rsid w:val="001155A6"/>
    <w:rPr>
      <w:rFonts w:ascii="Times New Roman" w:eastAsia="Times New Roman" w:hAnsi="Times New Roman" w:cs="Times New Roman"/>
      <w:b/>
      <w:bCs/>
      <w:sz w:val="20"/>
      <w:szCs w:val="20"/>
      <w:lang w:eastAsia="nl-BE"/>
    </w:rPr>
  </w:style>
  <w:style w:type="character" w:customStyle="1" w:styleId="InternetLink">
    <w:name w:val="Internet Link"/>
    <w:basedOn w:val="Absatz-Standardschriftart"/>
    <w:uiPriority w:val="99"/>
    <w:semiHidden/>
    <w:unhideWhenUsed/>
    <w:rsid w:val="001155A6"/>
    <w:rPr>
      <w:color w:val="0000FF"/>
      <w:u w:val="single"/>
    </w:rPr>
  </w:style>
  <w:style w:type="character" w:customStyle="1" w:styleId="berschrift1Zchn">
    <w:name w:val="Überschrift 1 Zchn"/>
    <w:basedOn w:val="Absatz-Standardschriftart"/>
    <w:uiPriority w:val="9"/>
    <w:qFormat/>
    <w:rsid w:val="00772E52"/>
    <w:rPr>
      <w:rFonts w:asciiTheme="majorHAnsi" w:eastAsiaTheme="majorEastAsia" w:hAnsiTheme="majorHAnsi" w:cstheme="majorBidi"/>
      <w:color w:val="365F91" w:themeColor="accent1" w:themeShade="BF"/>
      <w:sz w:val="32"/>
      <w:szCs w:val="32"/>
      <w:lang w:val="de-DE"/>
    </w:rPr>
  </w:style>
  <w:style w:type="character" w:customStyle="1" w:styleId="KopfzeileZchn">
    <w:name w:val="Kopfzeile Zchn"/>
    <w:basedOn w:val="Absatz-Standardschriftart"/>
    <w:link w:val="Kopfzeile"/>
    <w:uiPriority w:val="99"/>
    <w:qFormat/>
    <w:rsid w:val="00142549"/>
    <w:rPr>
      <w:lang w:val="de-DE"/>
    </w:rPr>
  </w:style>
  <w:style w:type="character" w:customStyle="1" w:styleId="FuzeileZchn">
    <w:name w:val="Fußzeile Zchn"/>
    <w:basedOn w:val="Absatz-Standardschriftart"/>
    <w:link w:val="Fuzeile"/>
    <w:uiPriority w:val="99"/>
    <w:qFormat/>
    <w:rsid w:val="00142549"/>
    <w:rPr>
      <w:lang w:val="de-D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rFonts w:eastAsia="Calibri"/>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eastAsia="Times New Roman" w:cs="Arial"/>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eastAsia="Times New Roman" w:cs="Arial"/>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eastAsia="Times New Roman" w:cs="Arial"/>
    </w:rPr>
  </w:style>
  <w:style w:type="character" w:customStyle="1" w:styleId="ListLabel38">
    <w:name w:val="ListLabel 38"/>
    <w:qFormat/>
    <w:rPr>
      <w:rFonts w:cs="Courier New"/>
    </w:rPr>
  </w:style>
  <w:style w:type="character" w:customStyle="1" w:styleId="ListLabel39">
    <w:name w:val="ListLabel 39"/>
    <w:qFormat/>
    <w:rPr>
      <w:rFonts w:eastAsia="Times New Roman" w:cs="Arial"/>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eastAsia="Times New Roman" w:cs="Arial"/>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paragraph" w:customStyle="1" w:styleId="Heading">
    <w:name w:val="Heading"/>
    <w:basedOn w:val="Standard"/>
    <w:next w:val="Textkrper"/>
    <w:qFormat/>
    <w:pPr>
      <w:keepNext/>
      <w:spacing w:before="240" w:after="120"/>
    </w:pPr>
    <w:rPr>
      <w:rFonts w:ascii="Liberation Sans" w:eastAsia="Droid Sans Fallback" w:hAnsi="Liberation Sans" w:cs="Droid Sans Devanagari"/>
      <w:sz w:val="28"/>
      <w:szCs w:val="28"/>
    </w:rPr>
  </w:style>
  <w:style w:type="paragraph" w:styleId="Textkrper">
    <w:name w:val="Body Text"/>
    <w:basedOn w:val="Standard"/>
    <w:pPr>
      <w:spacing w:after="140" w:line="288" w:lineRule="auto"/>
    </w:pPr>
  </w:style>
  <w:style w:type="paragraph" w:styleId="Liste">
    <w:name w:val="List"/>
    <w:basedOn w:val="Textkrper"/>
    <w:rPr>
      <w:rFonts w:cs="Droid Sans Devanagari"/>
    </w:rPr>
  </w:style>
  <w:style w:type="paragraph" w:styleId="Beschriftung">
    <w:name w:val="caption"/>
    <w:basedOn w:val="Standard"/>
    <w:qFormat/>
    <w:pPr>
      <w:suppressLineNumbers/>
      <w:spacing w:before="120" w:after="120"/>
    </w:pPr>
    <w:rPr>
      <w:rFonts w:cs="Droid Sans Devanagari"/>
      <w:i/>
      <w:iCs/>
      <w:sz w:val="24"/>
      <w:szCs w:val="24"/>
    </w:rPr>
  </w:style>
  <w:style w:type="paragraph" w:customStyle="1" w:styleId="Index">
    <w:name w:val="Index"/>
    <w:basedOn w:val="Standard"/>
    <w:qFormat/>
    <w:pPr>
      <w:suppressLineNumbers/>
    </w:pPr>
    <w:rPr>
      <w:rFonts w:cs="Droid Sans Devanagari"/>
    </w:rPr>
  </w:style>
  <w:style w:type="paragraph" w:styleId="Sprechblasentext">
    <w:name w:val="Balloon Text"/>
    <w:basedOn w:val="Standard"/>
    <w:link w:val="SprechblasentextZchn"/>
    <w:uiPriority w:val="99"/>
    <w:semiHidden/>
    <w:unhideWhenUsed/>
    <w:qFormat/>
    <w:rsid w:val="00116FF0"/>
    <w:pPr>
      <w:spacing w:after="0" w:line="240" w:lineRule="auto"/>
    </w:pPr>
    <w:rPr>
      <w:rFonts w:ascii="Tahoma" w:hAnsi="Tahoma" w:cs="Tahoma"/>
      <w:sz w:val="16"/>
      <w:szCs w:val="16"/>
    </w:rPr>
  </w:style>
  <w:style w:type="paragraph" w:styleId="Listenabsatz">
    <w:name w:val="List Paragraph"/>
    <w:basedOn w:val="Standard"/>
    <w:uiPriority w:val="34"/>
    <w:qFormat/>
    <w:rsid w:val="006421FB"/>
    <w:pPr>
      <w:spacing w:after="200" w:line="276" w:lineRule="auto"/>
      <w:ind w:left="720"/>
      <w:contextualSpacing/>
    </w:pPr>
    <w:rPr>
      <w:lang w:val="nl-BE"/>
    </w:rPr>
  </w:style>
  <w:style w:type="paragraph" w:styleId="StandardWeb">
    <w:name w:val="Normal (Web)"/>
    <w:basedOn w:val="Standard"/>
    <w:uiPriority w:val="99"/>
    <w:semiHidden/>
    <w:unhideWhenUsed/>
    <w:qFormat/>
    <w:rsid w:val="008B0278"/>
    <w:pPr>
      <w:spacing w:beforeAutospacing="1" w:afterAutospacing="1" w:line="240" w:lineRule="auto"/>
    </w:pPr>
    <w:rPr>
      <w:rFonts w:ascii="Times New Roman" w:eastAsia="Times New Roman" w:hAnsi="Times New Roman" w:cs="Times New Roman"/>
      <w:sz w:val="24"/>
      <w:szCs w:val="24"/>
      <w:lang w:eastAsia="nl-BE"/>
    </w:rPr>
  </w:style>
  <w:style w:type="paragraph" w:styleId="KeinLeerraum">
    <w:name w:val="No Spacing"/>
    <w:uiPriority w:val="1"/>
    <w:qFormat/>
    <w:rsid w:val="006421FB"/>
  </w:style>
  <w:style w:type="paragraph" w:styleId="Kopfzeile">
    <w:name w:val="header"/>
    <w:basedOn w:val="Standard"/>
    <w:link w:val="KopfzeileZchn"/>
    <w:uiPriority w:val="99"/>
    <w:unhideWhenUsed/>
    <w:rsid w:val="00142549"/>
    <w:pPr>
      <w:tabs>
        <w:tab w:val="center" w:pos="4536"/>
        <w:tab w:val="right" w:pos="9072"/>
      </w:tabs>
      <w:spacing w:after="0" w:line="240" w:lineRule="auto"/>
    </w:pPr>
  </w:style>
  <w:style w:type="paragraph" w:styleId="Fuzeile">
    <w:name w:val="footer"/>
    <w:basedOn w:val="Standard"/>
    <w:link w:val="FuzeileZchn"/>
    <w:uiPriority w:val="99"/>
    <w:unhideWhenUsed/>
    <w:rsid w:val="00142549"/>
    <w:pPr>
      <w:tabs>
        <w:tab w:val="center" w:pos="4536"/>
        <w:tab w:val="right" w:pos="9072"/>
      </w:tabs>
      <w:spacing w:after="0" w:line="240" w:lineRule="auto"/>
    </w:pPr>
  </w:style>
  <w:style w:type="table" w:styleId="Tabellenraster">
    <w:name w:val="Table Grid"/>
    <w:basedOn w:val="NormaleTabelle"/>
    <w:uiPriority w:val="59"/>
    <w:rsid w:val="00116F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mmentartext">
    <w:name w:val="annotation text"/>
    <w:basedOn w:val="Standard"/>
    <w:link w:val="KommentartextZchn"/>
    <w:uiPriority w:val="99"/>
    <w:semiHidden/>
    <w:unhideWhenUsed/>
    <w:pPr>
      <w:spacing w:line="240" w:lineRule="auto"/>
    </w:pPr>
    <w:rPr>
      <w:sz w:val="20"/>
      <w:szCs w:val="20"/>
    </w:rPr>
  </w:style>
  <w:style w:type="character" w:customStyle="1" w:styleId="KommentartextZchn">
    <w:name w:val="Kommentartext Zchn"/>
    <w:basedOn w:val="Absatz-Standardschriftart"/>
    <w:link w:val="Kommentartext"/>
    <w:uiPriority w:val="99"/>
    <w:semiHidden/>
    <w:rPr>
      <w:sz w:val="20"/>
      <w:szCs w:val="20"/>
      <w:lang w:val="de-DE"/>
    </w:rPr>
  </w:style>
  <w:style w:type="character" w:styleId="Kommentarzeichen">
    <w:name w:val="annotation reference"/>
    <w:basedOn w:val="Absatz-Standardschriftar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microsoft.com/office/2011/relationships/commentsExtended" Target="commentsExtended.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342</Words>
  <Characters>2159</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K.U.Leuven</Company>
  <LinksUpToDate>false</LinksUpToDate>
  <CharactersWithSpaces>2497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Claes Nathalie</dc:creator>
  <cp:lastModifiedBy>Anna Thorwart</cp:lastModifiedBy>
  <cp:revision>2</cp:revision>
  <dcterms:created xsi:type="dcterms:W3CDTF">2017-03-08T15:30:00Z</dcterms:created>
  <dcterms:modified xsi:type="dcterms:W3CDTF">2017-03-08T15:30:00Z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K.U.Leuven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
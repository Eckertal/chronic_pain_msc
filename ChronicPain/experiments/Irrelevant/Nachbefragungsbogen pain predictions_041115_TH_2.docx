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82F0D" w14:textId="77777777" w:rsidR="00F602A7" w:rsidRDefault="00F602A7" w:rsidP="00DA5472">
      <w:pPr>
        <w:spacing w:before="120" w:line="240" w:lineRule="auto"/>
        <w:jc w:val="center"/>
        <w:outlineLvl w:val="0"/>
        <w:rPr>
          <w:rFonts w:ascii="Century Gothic" w:hAnsi="Century Gothic"/>
          <w:b/>
          <w:sz w:val="22"/>
          <w:u w:val="single"/>
        </w:rPr>
      </w:pPr>
      <w:commentRangeStart w:id="0"/>
      <w:r w:rsidRPr="00DB1C7B">
        <w:rPr>
          <w:rFonts w:ascii="Century Gothic" w:hAnsi="Century Gothic"/>
          <w:b/>
          <w:sz w:val="22"/>
          <w:u w:val="single"/>
        </w:rPr>
        <w:t>Nachbefragungsbogen</w:t>
      </w:r>
      <w:commentRangeEnd w:id="0"/>
      <w:r w:rsidR="00D034A4">
        <w:rPr>
          <w:rStyle w:val="Kommentarzeichen"/>
        </w:rPr>
        <w:commentReference w:id="0"/>
      </w:r>
    </w:p>
    <w:p w14:paraId="5AD1BDEB" w14:textId="77777777" w:rsidR="00F602A7" w:rsidRPr="00DB1C7B" w:rsidRDefault="00F602A7" w:rsidP="00DA5472">
      <w:pPr>
        <w:spacing w:before="120" w:line="240" w:lineRule="auto"/>
        <w:jc w:val="center"/>
        <w:rPr>
          <w:rFonts w:ascii="Century Gothic" w:hAnsi="Century Gothic"/>
          <w:b/>
          <w:sz w:val="22"/>
          <w:u w:val="single"/>
        </w:rPr>
      </w:pPr>
    </w:p>
    <w:p w14:paraId="3B6FC30D" w14:textId="035D00FD" w:rsidR="00B90EBD" w:rsidRDefault="00DA3F6E" w:rsidP="0044275C">
      <w:pPr>
        <w:spacing w:before="120" w:line="240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Jetzt</w:t>
      </w:r>
      <w:r w:rsidR="00B90EBD">
        <w:rPr>
          <w:rFonts w:ascii="Century Gothic" w:hAnsi="Century Gothic"/>
          <w:sz w:val="22"/>
        </w:rPr>
        <w:t xml:space="preserve"> haben wir noch ein paar Fragen darüber, wie und was Du über </w:t>
      </w:r>
      <w:r w:rsidR="007817B9">
        <w:rPr>
          <w:rFonts w:ascii="Century Gothic" w:hAnsi="Century Gothic"/>
          <w:sz w:val="22"/>
        </w:rPr>
        <w:t xml:space="preserve">Deine Schmerzen </w:t>
      </w:r>
      <w:ins w:id="1" w:author="- ZIMK -" w:date="2015-11-04T16:49:00Z">
        <w:r w:rsidR="006E0EEB">
          <w:rPr>
            <w:rFonts w:ascii="Century Gothic" w:hAnsi="Century Gothic"/>
            <w:sz w:val="22"/>
          </w:rPr>
          <w:t xml:space="preserve">und über andere körperliche Empfindungen </w:t>
        </w:r>
      </w:ins>
      <w:r w:rsidR="00B90EBD">
        <w:rPr>
          <w:rFonts w:ascii="Century Gothic" w:hAnsi="Century Gothic"/>
          <w:sz w:val="22"/>
        </w:rPr>
        <w:t xml:space="preserve">denkst. </w:t>
      </w:r>
    </w:p>
    <w:p w14:paraId="7209F3C3" w14:textId="655A65B2" w:rsidR="00C16AA2" w:rsidRDefault="00623326" w:rsidP="0044275C">
      <w:pPr>
        <w:spacing w:before="120" w:line="240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Wir möchten vor allem wissen, </w:t>
      </w:r>
      <w:r w:rsidR="00B54F29">
        <w:rPr>
          <w:rFonts w:ascii="Century Gothic" w:hAnsi="Century Gothic"/>
          <w:sz w:val="22"/>
        </w:rPr>
        <w:t xml:space="preserve">für </w:t>
      </w:r>
      <w:r>
        <w:rPr>
          <w:rFonts w:ascii="Century Gothic" w:hAnsi="Century Gothic"/>
          <w:sz w:val="22"/>
        </w:rPr>
        <w:t xml:space="preserve">wie wahrscheinlich Du Schmerzen </w:t>
      </w:r>
      <w:ins w:id="2" w:author="- ZIMK -" w:date="2015-11-04T16:38:00Z">
        <w:r w:rsidR="00D034A4">
          <w:rPr>
            <w:rFonts w:ascii="Century Gothic" w:hAnsi="Century Gothic"/>
            <w:sz w:val="22"/>
          </w:rPr>
          <w:t xml:space="preserve">hältst, und für wie wahrscheinlich Du das Auftreten von weiteren körperlichen Empfindungen hältst. Die Frage ist </w:t>
        </w:r>
      </w:ins>
      <w:del w:id="3" w:author="- ZIMK -" w:date="2015-11-04T16:39:00Z">
        <w:r w:rsidDel="00D034A4">
          <w:rPr>
            <w:rFonts w:ascii="Century Gothic" w:hAnsi="Century Gothic"/>
            <w:sz w:val="22"/>
          </w:rPr>
          <w:delText xml:space="preserve">und Ihre Folgen hältst, </w:delText>
        </w:r>
      </w:del>
      <w:r>
        <w:rPr>
          <w:rFonts w:ascii="Century Gothic" w:hAnsi="Century Gothic"/>
          <w:sz w:val="22"/>
        </w:rPr>
        <w:t>also</w:t>
      </w:r>
      <w:ins w:id="4" w:author="- ZIMK -" w:date="2015-11-04T16:39:00Z">
        <w:r w:rsidR="00D034A4">
          <w:rPr>
            <w:rFonts w:ascii="Century Gothic" w:hAnsi="Century Gothic"/>
            <w:sz w:val="22"/>
          </w:rPr>
          <w:t>:</w:t>
        </w:r>
      </w:ins>
      <w:r>
        <w:rPr>
          <w:rFonts w:ascii="Century Gothic" w:hAnsi="Century Gothic"/>
          <w:sz w:val="22"/>
        </w:rPr>
        <w:t xml:space="preserve"> </w:t>
      </w:r>
      <w:r w:rsidR="00300C14">
        <w:rPr>
          <w:rFonts w:ascii="Century Gothic" w:hAnsi="Century Gothic"/>
          <w:sz w:val="22"/>
        </w:rPr>
        <w:t xml:space="preserve">wie stark Du daran </w:t>
      </w:r>
      <w:r>
        <w:rPr>
          <w:rFonts w:ascii="Century Gothic" w:hAnsi="Century Gothic"/>
          <w:sz w:val="22"/>
        </w:rPr>
        <w:t>glaubst, da</w:t>
      </w:r>
      <w:r w:rsidR="00C9086F">
        <w:rPr>
          <w:rFonts w:ascii="Century Gothic" w:hAnsi="Century Gothic"/>
          <w:sz w:val="22"/>
        </w:rPr>
        <w:t>s</w:t>
      </w:r>
      <w:r>
        <w:rPr>
          <w:rFonts w:ascii="Century Gothic" w:hAnsi="Century Gothic"/>
          <w:sz w:val="22"/>
        </w:rPr>
        <w:t xml:space="preserve">s </w:t>
      </w:r>
      <w:ins w:id="5" w:author="- ZIMK -" w:date="2015-11-04T16:39:00Z">
        <w:r w:rsidR="00D034A4">
          <w:rPr>
            <w:rFonts w:ascii="Century Gothic" w:hAnsi="Century Gothic"/>
            <w:sz w:val="22"/>
          </w:rPr>
          <w:t>Schmerzen und andere körperliche Empfindungen auftreten</w:t>
        </w:r>
      </w:ins>
      <w:del w:id="6" w:author="- ZIMK -" w:date="2015-11-04T16:39:00Z">
        <w:r w:rsidDel="00D034A4">
          <w:rPr>
            <w:rFonts w:ascii="Century Gothic" w:hAnsi="Century Gothic"/>
            <w:sz w:val="22"/>
          </w:rPr>
          <w:delText>sie passieren</w:delText>
        </w:r>
      </w:del>
      <w:r>
        <w:rPr>
          <w:rFonts w:ascii="Century Gothic" w:hAnsi="Century Gothic"/>
          <w:sz w:val="22"/>
        </w:rPr>
        <w:t xml:space="preserve">. Manchmal ist man sich zu 100% sicher, dass </w:t>
      </w:r>
      <w:r w:rsidR="00300C14">
        <w:rPr>
          <w:rFonts w:ascii="Century Gothic" w:hAnsi="Century Gothic"/>
          <w:sz w:val="22"/>
        </w:rPr>
        <w:t>et</w:t>
      </w:r>
      <w:r>
        <w:rPr>
          <w:rFonts w:ascii="Century Gothic" w:hAnsi="Century Gothic"/>
          <w:sz w:val="22"/>
        </w:rPr>
        <w:t>was passiert; manchmal ist man sich aber auch ganz sicher, dass etwas nicht passier</w:t>
      </w:r>
      <w:ins w:id="7" w:author="- ZIMK -" w:date="2015-11-04T16:39:00Z">
        <w:r w:rsidR="00D034A4">
          <w:rPr>
            <w:rFonts w:ascii="Century Gothic" w:hAnsi="Century Gothic"/>
            <w:sz w:val="22"/>
          </w:rPr>
          <w:t>en wird</w:t>
        </w:r>
      </w:ins>
      <w:del w:id="8" w:author="- ZIMK -" w:date="2015-11-04T16:39:00Z">
        <w:r w:rsidDel="00D034A4">
          <w:rPr>
            <w:rFonts w:ascii="Century Gothic" w:hAnsi="Century Gothic"/>
            <w:sz w:val="22"/>
          </w:rPr>
          <w:delText>t</w:delText>
        </w:r>
      </w:del>
      <w:r>
        <w:rPr>
          <w:rFonts w:ascii="Century Gothic" w:hAnsi="Century Gothic"/>
          <w:sz w:val="22"/>
        </w:rPr>
        <w:t xml:space="preserve">. </w:t>
      </w:r>
    </w:p>
    <w:p w14:paraId="6C5A0004" w14:textId="77777777" w:rsidR="00C16AA2" w:rsidRDefault="00C16AA2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374FC8A4" w14:textId="77777777" w:rsidR="00152AC3" w:rsidRPr="000507D1" w:rsidRDefault="00152AC3" w:rsidP="00DA5472">
      <w:pPr>
        <w:spacing w:before="120" w:line="240" w:lineRule="auto"/>
        <w:rPr>
          <w:rFonts w:ascii="Century Gothic" w:hAnsi="Century Gothic"/>
          <w:sz w:val="22"/>
          <w:lang w:val="en-US"/>
        </w:rPr>
      </w:pPr>
    </w:p>
    <w:p w14:paraId="0AD0FECB" w14:textId="537572D1" w:rsidR="00152AC3" w:rsidRPr="00675F46" w:rsidRDefault="00D034A4" w:rsidP="00DA5472">
      <w:pPr>
        <w:spacing w:before="120" w:line="240" w:lineRule="auto"/>
        <w:rPr>
          <w:rFonts w:ascii="Century Gothic" w:hAnsi="Century Gothic"/>
          <w:b/>
          <w:sz w:val="22"/>
          <w:lang w:val="en-US"/>
        </w:rPr>
      </w:pPr>
      <w:r w:rsidRPr="00675F46">
        <w:rPr>
          <w:rFonts w:ascii="Century Gothic" w:hAnsi="Century Gothic"/>
          <w:b/>
          <w:sz w:val="22"/>
          <w:lang w:val="en-US"/>
        </w:rPr>
        <w:t xml:space="preserve">DE/AT: </w:t>
      </w:r>
      <w:r w:rsidR="00152AC3" w:rsidRPr="00675F46">
        <w:rPr>
          <w:rFonts w:ascii="Century Gothic" w:hAnsi="Century Gothic"/>
          <w:b/>
          <w:sz w:val="22"/>
          <w:lang w:val="en-US"/>
        </w:rPr>
        <w:t>Pain prediction</w:t>
      </w:r>
    </w:p>
    <w:p w14:paraId="50850695" w14:textId="15C8DAD3" w:rsidR="00300C14" w:rsidRPr="00C16AA2" w:rsidRDefault="00C16AA2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Stell Dir </w:t>
      </w:r>
      <w:del w:id="9" w:author="- ZIMK -" w:date="2015-11-04T15:00:00Z">
        <w:r w:rsidR="008704B2" w:rsidDel="00113DFD">
          <w:rPr>
            <w:rFonts w:ascii="Century Gothic" w:hAnsi="Century Gothic"/>
            <w:sz w:val="22"/>
          </w:rPr>
          <w:delText>mehrere unterschiedliche</w:delText>
        </w:r>
      </w:del>
      <w:ins w:id="10" w:author="- ZIMK -" w:date="2015-11-04T15:00:00Z">
        <w:r w:rsidR="00113DFD">
          <w:rPr>
            <w:rFonts w:ascii="Century Gothic" w:hAnsi="Century Gothic"/>
            <w:sz w:val="22"/>
          </w:rPr>
          <w:t>verschiedene</w:t>
        </w:r>
      </w:ins>
      <w:r w:rsidR="008704B2"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</w:rPr>
        <w:t xml:space="preserve">Situationen in Deinem Alltag vor. Für wie wahrscheinlich hältst Du es, dass Du </w:t>
      </w:r>
      <w:ins w:id="11" w:author="- ZIMK -" w:date="2015-11-04T15:00:00Z">
        <w:r w:rsidR="00113DFD">
          <w:rPr>
            <w:rFonts w:ascii="Century Gothic" w:hAnsi="Century Gothic"/>
            <w:sz w:val="22"/>
          </w:rPr>
          <w:t xml:space="preserve">während dieser Situationen </w:t>
        </w:r>
      </w:ins>
      <w:del w:id="12" w:author="- ZIMK -" w:date="2015-11-04T15:00:00Z">
        <w:r w:rsidR="005F37B1" w:rsidDel="00113DFD">
          <w:rPr>
            <w:rFonts w:ascii="Century Gothic" w:hAnsi="Century Gothic"/>
            <w:sz w:val="22"/>
          </w:rPr>
          <w:delText xml:space="preserve">gerade </w:delText>
        </w:r>
      </w:del>
      <w:r>
        <w:rPr>
          <w:rFonts w:ascii="Century Gothic" w:hAnsi="Century Gothic"/>
          <w:sz w:val="22"/>
        </w:rPr>
        <w:t>Schmerzen ha</w:t>
      </w:r>
      <w:ins w:id="13" w:author="- ZIMK -" w:date="2015-11-04T15:00:00Z">
        <w:r w:rsidR="00113DFD">
          <w:rPr>
            <w:rFonts w:ascii="Century Gothic" w:hAnsi="Century Gothic"/>
            <w:sz w:val="22"/>
          </w:rPr>
          <w:t>ben wir</w:t>
        </w:r>
      </w:ins>
      <w:r>
        <w:rPr>
          <w:rFonts w:ascii="Century Gothic" w:hAnsi="Century Gothic"/>
          <w:sz w:val="22"/>
        </w:rPr>
        <w:t>st</w:t>
      </w:r>
      <w:r w:rsidR="00C9086F" w:rsidRPr="00C16AA2">
        <w:rPr>
          <w:rFonts w:ascii="Century Gothic" w:hAnsi="Century Gothic"/>
          <w:sz w:val="22"/>
        </w:rPr>
        <w:t xml:space="preserve">? </w:t>
      </w:r>
    </w:p>
    <w:p w14:paraId="1A5A5454" w14:textId="2EF9D750" w:rsidR="00C9086F" w:rsidRDefault="00107239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308C2" wp14:editId="7A970A60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F52091" id="Gerader Verbinder 3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ApOkaQ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3755CF77" w14:textId="6F032BC3" w:rsidR="00107239" w:rsidRDefault="00C9086F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 w:rsidRPr="005D7D3F">
        <w:rPr>
          <w:rFonts w:ascii="Century Gothic" w:hAnsi="Century Gothic"/>
          <w:sz w:val="22"/>
        </w:rPr>
        <w:t xml:space="preserve">Nein, </w:t>
      </w:r>
      <w:r w:rsidR="009D069D" w:rsidRPr="005D7D3F">
        <w:rPr>
          <w:rFonts w:ascii="Century Gothic" w:hAnsi="Century Gothic"/>
          <w:sz w:val="22"/>
        </w:rPr>
        <w:t xml:space="preserve">ich habe </w:t>
      </w:r>
      <w:r w:rsidR="0020690B" w:rsidRPr="005D7D3F">
        <w:rPr>
          <w:rFonts w:ascii="Century Gothic" w:hAnsi="Century Gothic"/>
          <w:sz w:val="22"/>
        </w:rPr>
        <w:t xml:space="preserve">gerade  </w:t>
      </w:r>
      <w:r w:rsidR="0020690B" w:rsidRPr="005D7D3F">
        <w:rPr>
          <w:rFonts w:ascii="Century Gothic" w:hAnsi="Century Gothic"/>
          <w:sz w:val="22"/>
        </w:rPr>
        <w:tab/>
        <w:t xml:space="preserve">Ja, ich habe </w:t>
      </w:r>
      <w:r w:rsidR="0020690B" w:rsidRPr="005D7D3F">
        <w:rPr>
          <w:rFonts w:ascii="Century Gothic" w:hAnsi="Century Gothic"/>
          <w:sz w:val="22"/>
        </w:rPr>
        <w:br/>
        <w:t xml:space="preserve">keine </w:t>
      </w:r>
      <w:r w:rsidR="009D069D" w:rsidRPr="005D7D3F">
        <w:rPr>
          <w:rFonts w:ascii="Century Gothic" w:hAnsi="Century Gothic"/>
          <w:sz w:val="22"/>
        </w:rPr>
        <w:t>Schmerzen</w:t>
      </w:r>
      <w:r w:rsidRPr="005D7D3F">
        <w:rPr>
          <w:rFonts w:ascii="Century Gothic" w:hAnsi="Century Gothic"/>
          <w:sz w:val="22"/>
        </w:rPr>
        <w:t>.</w:t>
      </w:r>
      <w:r w:rsidR="0020690B" w:rsidRPr="005D7D3F">
        <w:rPr>
          <w:rFonts w:ascii="Century Gothic" w:hAnsi="Century Gothic"/>
          <w:sz w:val="22"/>
        </w:rPr>
        <w:t xml:space="preserve"> </w:t>
      </w:r>
      <w:r w:rsidR="0020690B" w:rsidRPr="005D7D3F">
        <w:rPr>
          <w:rFonts w:ascii="Century Gothic" w:hAnsi="Century Gothic"/>
          <w:sz w:val="22"/>
        </w:rPr>
        <w:tab/>
        <w:t>gerade Schmerzen</w:t>
      </w:r>
      <w:r w:rsidR="00DA3F6E" w:rsidRPr="005D7D3F">
        <w:rPr>
          <w:rFonts w:ascii="Century Gothic" w:hAnsi="Century Gothic"/>
          <w:sz w:val="22"/>
        </w:rPr>
        <w:t>.</w:t>
      </w:r>
    </w:p>
    <w:p w14:paraId="3E4AEFE5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559BC41A" w14:textId="6FDB8475" w:rsidR="00152AC3" w:rsidRPr="00675F46" w:rsidRDefault="00D034A4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b/>
          <w:sz w:val="22"/>
          <w:lang w:val="en-US"/>
        </w:rPr>
      </w:pPr>
      <w:r w:rsidRPr="00675F46">
        <w:rPr>
          <w:rFonts w:ascii="Century Gothic" w:hAnsi="Century Gothic"/>
          <w:b/>
          <w:sz w:val="22"/>
          <w:lang w:val="en-US"/>
        </w:rPr>
        <w:t xml:space="preserve">DE: </w:t>
      </w:r>
      <w:r w:rsidR="00152AC3" w:rsidRPr="00675F46">
        <w:rPr>
          <w:rFonts w:ascii="Century Gothic" w:hAnsi="Century Gothic"/>
          <w:b/>
          <w:sz w:val="22"/>
          <w:lang w:val="en-US"/>
        </w:rPr>
        <w:t>Pain prediction ODER active inference</w:t>
      </w:r>
    </w:p>
    <w:p w14:paraId="57FC3913" w14:textId="7C236C97" w:rsidR="00D034A4" w:rsidRPr="00675F46" w:rsidRDefault="00675F46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b/>
          <w:i/>
          <w:sz w:val="22"/>
        </w:rPr>
      </w:pPr>
      <w:r w:rsidRPr="00675F46">
        <w:rPr>
          <w:rFonts w:ascii="Century Gothic" w:hAnsi="Century Gothic"/>
          <w:b/>
          <w:i/>
          <w:sz w:val="22"/>
        </w:rPr>
        <w:t xml:space="preserve">TH: </w:t>
      </w:r>
      <w:r w:rsidR="00D034A4" w:rsidRPr="00675F46">
        <w:rPr>
          <w:rFonts w:ascii="Century Gothic" w:hAnsi="Century Gothic"/>
          <w:b/>
          <w:i/>
          <w:sz w:val="22"/>
        </w:rPr>
        <w:t>Wäre</w:t>
      </w:r>
      <w:r w:rsidR="000507D1" w:rsidRPr="00675F46">
        <w:rPr>
          <w:rFonts w:ascii="Century Gothic" w:hAnsi="Century Gothic"/>
          <w:b/>
          <w:i/>
          <w:sz w:val="22"/>
        </w:rPr>
        <w:t>n</w:t>
      </w:r>
      <w:r w:rsidR="00D034A4" w:rsidRPr="00675F46">
        <w:rPr>
          <w:rFonts w:ascii="Century Gothic" w:hAnsi="Century Gothic"/>
          <w:b/>
          <w:i/>
          <w:sz w:val="22"/>
        </w:rPr>
        <w:t xml:space="preserve"> diese Frage</w:t>
      </w:r>
      <w:r w:rsidR="000507D1" w:rsidRPr="00675F46">
        <w:rPr>
          <w:rFonts w:ascii="Century Gothic" w:hAnsi="Century Gothic"/>
          <w:b/>
          <w:i/>
          <w:sz w:val="22"/>
        </w:rPr>
        <w:t>n</w:t>
      </w:r>
      <w:r w:rsidR="00D034A4" w:rsidRPr="00675F46">
        <w:rPr>
          <w:rFonts w:ascii="Century Gothic" w:hAnsi="Century Gothic"/>
          <w:b/>
          <w:i/>
          <w:sz w:val="22"/>
        </w:rPr>
        <w:t xml:space="preserve"> nicht </w:t>
      </w:r>
      <w:r w:rsidR="000507D1" w:rsidRPr="00675F46">
        <w:rPr>
          <w:rFonts w:ascii="Century Gothic" w:hAnsi="Century Gothic"/>
          <w:b/>
          <w:i/>
          <w:sz w:val="22"/>
        </w:rPr>
        <w:t>Fragen</w:t>
      </w:r>
      <w:r w:rsidR="00D034A4" w:rsidRPr="00675F46">
        <w:rPr>
          <w:rFonts w:ascii="Century Gothic" w:hAnsi="Century Gothic"/>
          <w:b/>
          <w:i/>
          <w:sz w:val="22"/>
        </w:rPr>
        <w:t xml:space="preserve"> zu den „beliefs about relationship between interoceptive sensations and causes“?</w:t>
      </w:r>
    </w:p>
    <w:p w14:paraId="0C074445" w14:textId="77777777" w:rsidR="000507D1" w:rsidRDefault="000507D1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5A964DF4" w14:textId="37324922" w:rsidR="000507D1" w:rsidRPr="00C16AA2" w:rsidRDefault="000507D1" w:rsidP="000507D1">
      <w:pPr>
        <w:pStyle w:val="Listenabsatz"/>
        <w:numPr>
          <w:ilvl w:val="0"/>
          <w:numId w:val="2"/>
        </w:num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W</w:t>
      </w:r>
      <w:r w:rsidRPr="00C9086F">
        <w:rPr>
          <w:rFonts w:ascii="Century Gothic" w:hAnsi="Century Gothic"/>
          <w:sz w:val="22"/>
        </w:rPr>
        <w:t xml:space="preserve">enn Du </w:t>
      </w:r>
      <w:r>
        <w:rPr>
          <w:rFonts w:ascii="Century Gothic" w:hAnsi="Century Gothic"/>
          <w:sz w:val="22"/>
        </w:rPr>
        <w:t xml:space="preserve">tatsächlich </w:t>
      </w:r>
      <w:r w:rsidRPr="00C9086F">
        <w:rPr>
          <w:rFonts w:ascii="Century Gothic" w:hAnsi="Century Gothic"/>
          <w:sz w:val="22"/>
        </w:rPr>
        <w:t xml:space="preserve">gerade Schmerzen hast, wirst Du dann auch </w:t>
      </w:r>
      <w:r>
        <w:rPr>
          <w:rFonts w:ascii="Century Gothic" w:hAnsi="Century Gothic"/>
          <w:sz w:val="22"/>
        </w:rPr>
        <w:t>andere körperliche Empfindungen haben</w:t>
      </w:r>
      <w:r w:rsidRPr="00C9086F">
        <w:rPr>
          <w:rFonts w:ascii="Century Gothic" w:hAnsi="Century Gothic"/>
          <w:sz w:val="22"/>
        </w:rPr>
        <w:t>?</w:t>
      </w:r>
      <w:r w:rsidRPr="00CF0F8B">
        <w:rPr>
          <w:rFonts w:ascii="Century Gothic" w:hAnsi="Century Gothic"/>
          <w:sz w:val="22"/>
        </w:rPr>
        <w:t xml:space="preserve"> </w:t>
      </w:r>
    </w:p>
    <w:p w14:paraId="53396BF2" w14:textId="77777777" w:rsidR="000507D1" w:rsidRDefault="000507D1" w:rsidP="000507D1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F3517" wp14:editId="0314ABEB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E87A0B" id="Gerader Verbinder 1" o:spid="_x0000_s1026" style="position:absolute;z-index:2516746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" strokecolor="#4579b8 [3044]">
                <w10:wrap anchorx="page"/>
              </v:line>
            </w:pict>
          </mc:Fallback>
        </mc:AlternateContent>
      </w:r>
    </w:p>
    <w:p w14:paraId="5CEF08BD" w14:textId="77777777" w:rsidR="000507D1" w:rsidRDefault="000507D1" w:rsidP="000507D1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6AA517FE" w14:textId="3283A9F4" w:rsidR="000507D1" w:rsidRDefault="000507D1" w:rsidP="00DA5472">
      <w:pPr>
        <w:tabs>
          <w:tab w:val="left" w:pos="6946"/>
        </w:tabs>
        <w:spacing w:before="120" w:line="240" w:lineRule="auto"/>
        <w:rPr>
          <w:ins w:id="14" w:author="- ZIMK -" w:date="2015-11-04T16:43:00Z"/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2.a. Welche Empfindungen wären das</w:t>
      </w:r>
      <w:r>
        <w:rPr>
          <w:rFonts w:ascii="Century Gothic" w:hAnsi="Century Gothic"/>
          <w:sz w:val="22"/>
        </w:rPr>
        <w:t xml:space="preserve">? </w:t>
      </w:r>
      <w:ins w:id="15" w:author="- ZIMK -" w:date="2015-11-04T16:43:00Z">
        <w:r>
          <w:rPr>
            <w:rFonts w:ascii="Century Gothic" w:hAnsi="Century Gothic"/>
            <w:sz w:val="22"/>
          </w:rPr>
          <w:t>Bitte kreuze die Empfindungen an, die Du haben würdest, wenn Du tatsächlich gerade Schmerzen ha</w:t>
        </w:r>
      </w:ins>
      <w:r w:rsidR="00E46DC1">
        <w:rPr>
          <w:rFonts w:ascii="Century Gothic" w:hAnsi="Century Gothic"/>
          <w:sz w:val="22"/>
        </w:rPr>
        <w:t>st</w:t>
      </w:r>
      <w:r>
        <w:rPr>
          <w:rStyle w:val="Kommentarzeichen"/>
        </w:rPr>
        <w:commentReference w:id="16"/>
      </w:r>
      <w:ins w:id="17" w:author="- ZIMK -" w:date="2015-11-04T16:43:00Z">
        <w:r>
          <w:rPr>
            <w:rFonts w:ascii="Century Gothic" w:hAnsi="Century Gothic"/>
            <w:sz w:val="22"/>
          </w:rPr>
          <w:t>:</w:t>
        </w:r>
      </w:ins>
    </w:p>
    <w:p w14:paraId="31CA663C" w14:textId="77777777" w:rsidR="000507D1" w:rsidRDefault="000507D1" w:rsidP="00DA5472">
      <w:pPr>
        <w:tabs>
          <w:tab w:val="left" w:pos="6946"/>
        </w:tabs>
        <w:spacing w:before="120" w:line="240" w:lineRule="auto"/>
        <w:rPr>
          <w:ins w:id="18" w:author="- ZIMK -" w:date="2015-11-04T16:43:00Z"/>
          <w:rFonts w:ascii="Century Gothic" w:hAnsi="Century Gothic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507D1" w14:paraId="70E3CA4E" w14:textId="77777777" w:rsidTr="000507D1">
        <w:tc>
          <w:tcPr>
            <w:tcW w:w="2263" w:type="dxa"/>
          </w:tcPr>
          <w:p w14:paraId="642A3A59" w14:textId="774AF402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ins w:id="19" w:author="- ZIMK -" w:date="2015-11-04T16:42:00Z">
              <w:r>
                <w:rPr>
                  <w:rFonts w:ascii="Century Gothic" w:hAnsi="Century Gothic"/>
                  <w:noProof/>
                  <w:sz w:val="22"/>
                </w:rPr>
                <mc:AlternateContent>
                  <mc:Choice Requires="wps">
                    <w:drawing>
                      <wp:anchor distT="0" distB="0" distL="114300" distR="114300" simplePos="0" relativeHeight="251677696" behindDoc="0" locked="0" layoutInCell="1" allowOverlap="1" wp14:anchorId="117FF8F3" wp14:editId="757E3E71">
                        <wp:simplePos x="0" y="0"/>
                        <wp:positionH relativeFrom="column">
                          <wp:posOffset>-6350</wp:posOffset>
                        </wp:positionH>
                        <wp:positionV relativeFrom="paragraph">
                          <wp:posOffset>7620</wp:posOffset>
                        </wp:positionV>
                        <wp:extent cx="266700" cy="180975"/>
                        <wp:effectExtent l="0" t="0" r="19050" b="28575"/>
                        <wp:wrapNone/>
                        <wp:docPr id="5" name="Rechteck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66700" cy="180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5D0070D4" id="Rechteck 5" o:spid="_x0000_s1026" style="position:absolute;margin-left:-.5pt;margin-top:.6pt;width:21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" fillcolor="white [3212]" strokecolor="black [3213]" strokeweight="2pt"/>
                    </w:pict>
                  </mc:Fallback>
                </mc:AlternateContent>
              </w:r>
            </w:ins>
          </w:p>
        </w:tc>
        <w:tc>
          <w:tcPr>
            <w:tcW w:w="6799" w:type="dxa"/>
          </w:tcPr>
          <w:p w14:paraId="430D50DB" w14:textId="072E6FCA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Spannung im Bauch</w:t>
            </w:r>
          </w:p>
        </w:tc>
      </w:tr>
      <w:tr w:rsidR="000507D1" w14:paraId="426ECCE3" w14:textId="77777777" w:rsidTr="000507D1">
        <w:tc>
          <w:tcPr>
            <w:tcW w:w="2263" w:type="dxa"/>
          </w:tcPr>
          <w:p w14:paraId="6DD50FFD" w14:textId="78E9E9EC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ins w:id="20" w:author="- ZIMK -" w:date="2015-11-04T16:44:00Z">
              <w:r>
                <w:rPr>
                  <w:rFonts w:ascii="Century Gothic" w:hAnsi="Century Gothic"/>
                  <w:noProof/>
                  <w:sz w:val="22"/>
                </w:rPr>
                <mc:AlternateContent>
                  <mc:Choice Requires="wps">
                    <w:drawing>
                      <wp:anchor distT="0" distB="0" distL="114300" distR="114300" simplePos="0" relativeHeight="251679744" behindDoc="0" locked="0" layoutInCell="1" allowOverlap="1" wp14:anchorId="40BFF1A1" wp14:editId="1EA580BC">
                        <wp:simplePos x="0" y="0"/>
                        <wp:positionH relativeFrom="column">
                          <wp:posOffset>-6350</wp:posOffset>
                        </wp:positionH>
                        <wp:positionV relativeFrom="paragraph">
                          <wp:posOffset>10795</wp:posOffset>
                        </wp:positionV>
                        <wp:extent cx="266700" cy="180975"/>
                        <wp:effectExtent l="0" t="0" r="19050" b="28575"/>
                        <wp:wrapNone/>
                        <wp:docPr id="6" name="Rechteck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66700" cy="180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8AB51C9" id="Rechteck 6" o:spid="_x0000_s1026" style="position:absolute;margin-left:-.5pt;margin-top:.85pt;width:21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" fillcolor="white [3212]" strokecolor="black [3213]" strokeweight="2pt"/>
                    </w:pict>
                  </mc:Fallback>
                </mc:AlternateContent>
              </w:r>
            </w:ins>
          </w:p>
        </w:tc>
        <w:tc>
          <w:tcPr>
            <w:tcW w:w="6799" w:type="dxa"/>
          </w:tcPr>
          <w:p w14:paraId="21D34E47" w14:textId="4E2C6B73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ins w:id="21" w:author="- ZIMK -" w:date="2015-11-04T16:44:00Z">
              <w:r>
                <w:rPr>
                  <w:rFonts w:ascii="Century Gothic" w:hAnsi="Century Gothic"/>
                  <w:sz w:val="22"/>
                </w:rPr>
                <w:t xml:space="preserve">Spannung im </w:t>
              </w:r>
            </w:ins>
            <w:r>
              <w:rPr>
                <w:rFonts w:ascii="Century Gothic" w:hAnsi="Century Gothic"/>
                <w:sz w:val="22"/>
              </w:rPr>
              <w:t>Nacken</w:t>
            </w:r>
          </w:p>
        </w:tc>
      </w:tr>
      <w:tr w:rsidR="000507D1" w14:paraId="155FBB85" w14:textId="77777777" w:rsidTr="000507D1">
        <w:tc>
          <w:tcPr>
            <w:tcW w:w="2263" w:type="dxa"/>
          </w:tcPr>
          <w:p w14:paraId="2FB70B2A" w14:textId="42E981CE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ins w:id="22" w:author="- ZIMK -" w:date="2015-11-04T16:44:00Z">
              <w:r>
                <w:rPr>
                  <w:rFonts w:ascii="Century Gothic" w:hAnsi="Century Gothic"/>
                  <w:noProof/>
                  <w:sz w:val="22"/>
                </w:rPr>
                <mc:AlternateContent>
                  <mc:Choice Requires="wps">
                    <w:drawing>
                      <wp:anchor distT="0" distB="0" distL="114300" distR="114300" simplePos="0" relativeHeight="251681792" behindDoc="0" locked="0" layoutInCell="1" allowOverlap="1" wp14:anchorId="132595D4" wp14:editId="23F19F43">
                        <wp:simplePos x="0" y="0"/>
                        <wp:positionH relativeFrom="column">
                          <wp:posOffset>-6350</wp:posOffset>
                        </wp:positionH>
                        <wp:positionV relativeFrom="paragraph">
                          <wp:posOffset>5080</wp:posOffset>
                        </wp:positionV>
                        <wp:extent cx="266700" cy="180975"/>
                        <wp:effectExtent l="0" t="0" r="19050" b="28575"/>
                        <wp:wrapNone/>
                        <wp:docPr id="8" name="Rechteck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66700" cy="180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129541AD" id="Rechteck 8" o:spid="_x0000_s1026" style="position:absolute;margin-left:-.5pt;margin-top:.4pt;width:21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" fillcolor="white [3212]" strokecolor="black [3213]" strokeweight="2pt"/>
                    </w:pict>
                  </mc:Fallback>
                </mc:AlternateContent>
              </w:r>
            </w:ins>
          </w:p>
        </w:tc>
        <w:tc>
          <w:tcPr>
            <w:tcW w:w="6799" w:type="dxa"/>
          </w:tcPr>
          <w:p w14:paraId="1C3416E9" w14:textId="07779E7E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Spannung in der Hand</w:t>
            </w:r>
          </w:p>
        </w:tc>
      </w:tr>
      <w:tr w:rsidR="000507D1" w14:paraId="7A77C529" w14:textId="77777777" w:rsidTr="000507D1">
        <w:tc>
          <w:tcPr>
            <w:tcW w:w="2263" w:type="dxa"/>
          </w:tcPr>
          <w:p w14:paraId="14A98CC0" w14:textId="77777777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</w:p>
        </w:tc>
        <w:tc>
          <w:tcPr>
            <w:tcW w:w="6799" w:type="dxa"/>
          </w:tcPr>
          <w:p w14:paraId="47895467" w14:textId="77777777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</w:p>
        </w:tc>
      </w:tr>
      <w:tr w:rsidR="000507D1" w14:paraId="3419B7BC" w14:textId="77777777" w:rsidTr="000507D1">
        <w:tc>
          <w:tcPr>
            <w:tcW w:w="2263" w:type="dxa"/>
          </w:tcPr>
          <w:p w14:paraId="5FD3BC9D" w14:textId="77777777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</w:p>
        </w:tc>
        <w:tc>
          <w:tcPr>
            <w:tcW w:w="6799" w:type="dxa"/>
          </w:tcPr>
          <w:p w14:paraId="58F7C3A7" w14:textId="77777777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</w:p>
        </w:tc>
      </w:tr>
    </w:tbl>
    <w:p w14:paraId="15645A4D" w14:textId="77777777" w:rsidR="000507D1" w:rsidRDefault="000507D1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0DD6DBD1" w14:textId="77777777" w:rsidR="00E46DC1" w:rsidRDefault="00E46DC1" w:rsidP="00DA5472">
      <w:pPr>
        <w:tabs>
          <w:tab w:val="left" w:pos="6946"/>
        </w:tabs>
        <w:spacing w:before="120" w:line="240" w:lineRule="auto"/>
        <w:rPr>
          <w:ins w:id="23" w:author="- ZIMK -" w:date="2015-11-04T16:41:00Z"/>
          <w:rFonts w:ascii="Century Gothic" w:hAnsi="Century Gothic"/>
          <w:sz w:val="22"/>
        </w:rPr>
      </w:pPr>
    </w:p>
    <w:p w14:paraId="110E6A73" w14:textId="75A40BEA" w:rsidR="00CF0F8B" w:rsidRPr="00C16AA2" w:rsidRDefault="00107239" w:rsidP="00DA5472">
      <w:pPr>
        <w:pStyle w:val="Listenabsatz"/>
        <w:numPr>
          <w:ilvl w:val="0"/>
          <w:numId w:val="2"/>
        </w:num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lastRenderedPageBreak/>
        <w:t>W</w:t>
      </w:r>
      <w:r w:rsidR="00B90EBD" w:rsidRPr="00C9086F">
        <w:rPr>
          <w:rFonts w:ascii="Century Gothic" w:hAnsi="Century Gothic"/>
          <w:sz w:val="22"/>
        </w:rPr>
        <w:t xml:space="preserve">enn </w:t>
      </w:r>
      <w:r w:rsidR="00623326" w:rsidRPr="00C9086F">
        <w:rPr>
          <w:rFonts w:ascii="Century Gothic" w:hAnsi="Century Gothic"/>
          <w:sz w:val="22"/>
        </w:rPr>
        <w:t>Du</w:t>
      </w:r>
      <w:r w:rsidR="00B90EBD" w:rsidRPr="00C9086F">
        <w:rPr>
          <w:rFonts w:ascii="Century Gothic" w:hAnsi="Century Gothic"/>
          <w:sz w:val="22"/>
        </w:rPr>
        <w:t xml:space="preserve"> </w:t>
      </w:r>
      <w:r w:rsidR="005F37B1">
        <w:rPr>
          <w:rFonts w:ascii="Century Gothic" w:hAnsi="Century Gothic"/>
          <w:sz w:val="22"/>
        </w:rPr>
        <w:t xml:space="preserve">tatsächlich </w:t>
      </w:r>
      <w:r w:rsidR="00300C14" w:rsidRPr="00C9086F">
        <w:rPr>
          <w:rFonts w:ascii="Century Gothic" w:hAnsi="Century Gothic"/>
          <w:sz w:val="22"/>
        </w:rPr>
        <w:t xml:space="preserve">gerade </w:t>
      </w:r>
      <w:r w:rsidR="00B90EBD" w:rsidRPr="00C9086F">
        <w:rPr>
          <w:rFonts w:ascii="Century Gothic" w:hAnsi="Century Gothic"/>
          <w:sz w:val="22"/>
        </w:rPr>
        <w:t xml:space="preserve">Schmerzen </w:t>
      </w:r>
      <w:r w:rsidR="00623326" w:rsidRPr="00C9086F">
        <w:rPr>
          <w:rFonts w:ascii="Century Gothic" w:hAnsi="Century Gothic"/>
          <w:sz w:val="22"/>
        </w:rPr>
        <w:t>hast</w:t>
      </w:r>
      <w:r w:rsidR="00B90EBD" w:rsidRPr="00C9086F">
        <w:rPr>
          <w:rFonts w:ascii="Century Gothic" w:hAnsi="Century Gothic"/>
          <w:sz w:val="22"/>
        </w:rPr>
        <w:t xml:space="preserve">, </w:t>
      </w:r>
      <w:r w:rsidR="00623326" w:rsidRPr="00C9086F">
        <w:rPr>
          <w:rFonts w:ascii="Century Gothic" w:hAnsi="Century Gothic"/>
          <w:sz w:val="22"/>
        </w:rPr>
        <w:t>wirst Du dann auch ein</w:t>
      </w:r>
      <w:r w:rsidR="00713FAB">
        <w:rPr>
          <w:rFonts w:ascii="Century Gothic" w:hAnsi="Century Gothic"/>
          <w:sz w:val="22"/>
        </w:rPr>
        <w:t xml:space="preserve">e Spannung </w:t>
      </w:r>
      <w:r w:rsidR="00623326" w:rsidRPr="00C9086F">
        <w:rPr>
          <w:rFonts w:ascii="Century Gothic" w:hAnsi="Century Gothic"/>
          <w:sz w:val="22"/>
        </w:rPr>
        <w:t xml:space="preserve">im Bauch </w:t>
      </w:r>
      <w:r w:rsidR="00713FAB">
        <w:rPr>
          <w:rFonts w:ascii="Century Gothic" w:hAnsi="Century Gothic"/>
          <w:sz w:val="22"/>
        </w:rPr>
        <w:t>fühlen</w:t>
      </w:r>
      <w:r w:rsidR="00623326"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711674C6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CE6D9" wp14:editId="13B0D346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E92C4" id="Gerader Verbinder 7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CAqMFo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058AB636" w14:textId="78127CA1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06F2F3B7" w14:textId="77777777" w:rsidR="009D069D" w:rsidRDefault="009D069D" w:rsidP="00DA5472">
      <w:pPr>
        <w:pStyle w:val="Listenabsatz"/>
        <w:spacing w:before="120" w:line="240" w:lineRule="auto"/>
        <w:ind w:left="360"/>
        <w:rPr>
          <w:rFonts w:ascii="Century Gothic" w:hAnsi="Century Gothic"/>
          <w:color w:val="FFFFFF" w:themeColor="background1"/>
          <w:sz w:val="22"/>
          <w14:textFill>
            <w14:noFill/>
          </w14:textFill>
        </w:rPr>
      </w:pPr>
    </w:p>
    <w:p w14:paraId="654A3D63" w14:textId="77777777" w:rsidR="00DA5472" w:rsidRPr="00107239" w:rsidRDefault="00DA5472" w:rsidP="00DA5472">
      <w:pPr>
        <w:pStyle w:val="Listenabsatz"/>
        <w:spacing w:before="120" w:line="240" w:lineRule="auto"/>
        <w:ind w:left="360"/>
        <w:rPr>
          <w:rFonts w:ascii="Century Gothic" w:hAnsi="Century Gothic"/>
          <w:color w:val="FFFFFF" w:themeColor="background1"/>
          <w:sz w:val="22"/>
          <w14:textFill>
            <w14:noFill/>
          </w14:textFill>
        </w:rPr>
      </w:pPr>
    </w:p>
    <w:p w14:paraId="64EECC11" w14:textId="3169FD68" w:rsidR="00CF0F8B" w:rsidRPr="00C16AA2" w:rsidRDefault="00623326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</w:t>
      </w:r>
      <w:r w:rsidR="005F37B1">
        <w:rPr>
          <w:rFonts w:ascii="Century Gothic" w:hAnsi="Century Gothic"/>
          <w:sz w:val="22"/>
        </w:rPr>
        <w:t xml:space="preserve">tatsächlich </w:t>
      </w:r>
      <w:r w:rsidR="00300C14" w:rsidRPr="00C9086F">
        <w:rPr>
          <w:rFonts w:ascii="Century Gothic" w:hAnsi="Century Gothic"/>
          <w:sz w:val="22"/>
        </w:rPr>
        <w:t xml:space="preserve">gerade </w:t>
      </w:r>
      <w:r w:rsidRPr="00C9086F">
        <w:rPr>
          <w:rFonts w:ascii="Century Gothic" w:hAnsi="Century Gothic"/>
          <w:sz w:val="22"/>
        </w:rPr>
        <w:t xml:space="preserve">Schmerzen hast, wirst Du </w:t>
      </w:r>
      <w:r w:rsidR="00B90EBD" w:rsidRPr="00C9086F">
        <w:rPr>
          <w:rFonts w:ascii="Century Gothic" w:hAnsi="Century Gothic"/>
          <w:sz w:val="22"/>
        </w:rPr>
        <w:t xml:space="preserve">dann </w:t>
      </w:r>
      <w:r w:rsidRPr="00C9086F">
        <w:rPr>
          <w:rFonts w:ascii="Century Gothic" w:hAnsi="Century Gothic"/>
          <w:sz w:val="22"/>
        </w:rPr>
        <w:t xml:space="preserve">auch </w:t>
      </w:r>
      <w:r w:rsidR="00B90EBD" w:rsidRPr="00C9086F">
        <w:rPr>
          <w:rFonts w:ascii="Century Gothic" w:hAnsi="Century Gothic"/>
          <w:sz w:val="22"/>
        </w:rPr>
        <w:t>ein</w:t>
      </w:r>
      <w:r w:rsidR="00E51254">
        <w:rPr>
          <w:rFonts w:ascii="Century Gothic" w:hAnsi="Century Gothic"/>
          <w:sz w:val="22"/>
        </w:rPr>
        <w:t>e</w:t>
      </w:r>
      <w:r w:rsidR="003A7F4A">
        <w:rPr>
          <w:rFonts w:ascii="Century Gothic" w:hAnsi="Century Gothic"/>
          <w:sz w:val="22"/>
        </w:rPr>
        <w:t xml:space="preserve"> Spannung im </w:t>
      </w:r>
      <w:r w:rsidR="00E51254">
        <w:rPr>
          <w:rFonts w:ascii="Century Gothic" w:hAnsi="Century Gothic"/>
          <w:sz w:val="22"/>
        </w:rPr>
        <w:t xml:space="preserve">Nacken </w:t>
      </w:r>
      <w:r w:rsidR="00EE5B61">
        <w:rPr>
          <w:rFonts w:ascii="Century Gothic" w:hAnsi="Century Gothic"/>
          <w:sz w:val="22"/>
        </w:rPr>
        <w:t>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3817938D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F606F" wp14:editId="29433534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021C8" id="Gerader Verbinder 9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BOU8Mr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0EED0448" w14:textId="125CCC2F" w:rsidR="009D069D" w:rsidRPr="009D069D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6E9F09F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C21F8A5" w14:textId="140FA83A" w:rsidR="00DA5472" w:rsidRDefault="00DA5472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0019EEFC" w14:textId="4A2B39C0" w:rsidR="00CF0F8B" w:rsidRPr="00C16AA2" w:rsidRDefault="000633FD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</w:t>
      </w:r>
      <w:r w:rsidR="005F37B1">
        <w:rPr>
          <w:rFonts w:ascii="Century Gothic" w:hAnsi="Century Gothic"/>
          <w:sz w:val="22"/>
        </w:rPr>
        <w:t xml:space="preserve">tatsächlich </w:t>
      </w:r>
      <w:r w:rsidRPr="00C9086F">
        <w:rPr>
          <w:rFonts w:ascii="Century Gothic" w:hAnsi="Century Gothic"/>
          <w:sz w:val="22"/>
        </w:rPr>
        <w:t>gerade Schmerzen hast, wirst Du dann auch ein</w:t>
      </w:r>
      <w:r>
        <w:rPr>
          <w:rFonts w:ascii="Century Gothic" w:hAnsi="Century Gothic"/>
          <w:sz w:val="22"/>
        </w:rPr>
        <w:t>e Spannung in der Hand 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7DF1FB1B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4E5D1" wp14:editId="5F215B0A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3D36A" id="Gerader Verbinder 10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AxMf+oswEAAMQ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473B388A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37B56DBF" w14:textId="77777777" w:rsidR="00DA5472" w:rsidRDefault="00DA5472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649D87E8" w14:textId="16142EEE" w:rsidR="00E718C9" w:rsidRPr="00E718C9" w:rsidRDefault="00E718C9" w:rsidP="00E718C9">
      <w:pPr>
        <w:tabs>
          <w:tab w:val="left" w:pos="6946"/>
        </w:tabs>
        <w:spacing w:before="120" w:line="240" w:lineRule="auto"/>
        <w:rPr>
          <w:rFonts w:ascii="Century Gothic" w:hAnsi="Century Gothic"/>
          <w:b/>
          <w:i/>
          <w:sz w:val="22"/>
          <w:lang w:val="en-US"/>
        </w:rPr>
      </w:pPr>
      <w:r w:rsidRPr="00E718C9">
        <w:rPr>
          <w:rFonts w:ascii="Century Gothic" w:hAnsi="Century Gothic"/>
          <w:b/>
          <w:i/>
          <w:sz w:val="22"/>
          <w:lang w:val="en-US"/>
        </w:rPr>
        <w:t xml:space="preserve">TH: </w:t>
      </w:r>
      <w:r w:rsidRPr="00E718C9">
        <w:rPr>
          <w:rFonts w:ascii="Century Gothic" w:hAnsi="Century Gothic"/>
          <w:b/>
          <w:i/>
          <w:sz w:val="22"/>
          <w:lang w:val="en-US"/>
        </w:rPr>
        <w:t>Perceptual inference of „no pain“</w:t>
      </w:r>
      <w:r>
        <w:rPr>
          <w:rFonts w:ascii="Century Gothic" w:hAnsi="Century Gothic"/>
          <w:b/>
          <w:i/>
          <w:sz w:val="22"/>
          <w:lang w:val="en-US"/>
        </w:rPr>
        <w:t>?</w:t>
      </w:r>
      <w:bookmarkStart w:id="24" w:name="_GoBack"/>
      <w:bookmarkEnd w:id="24"/>
    </w:p>
    <w:p w14:paraId="70616CF3" w14:textId="77777777" w:rsidR="00E718C9" w:rsidRPr="00E718C9" w:rsidRDefault="00E718C9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  <w:lang w:val="en-US"/>
        </w:rPr>
      </w:pPr>
    </w:p>
    <w:p w14:paraId="1BFDF6C4" w14:textId="225D403C" w:rsidR="00CF0F8B" w:rsidRPr="00C16AA2" w:rsidRDefault="00300C14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</w:t>
      </w:r>
      <w:r w:rsidRPr="000633FD">
        <w:rPr>
          <w:rFonts w:ascii="Century Gothic" w:hAnsi="Century Gothic"/>
          <w:sz w:val="22"/>
          <w:u w:val="single"/>
        </w:rPr>
        <w:t>keine</w:t>
      </w:r>
      <w:r w:rsidRPr="00C9086F">
        <w:rPr>
          <w:rFonts w:ascii="Century Gothic" w:hAnsi="Century Gothic"/>
          <w:sz w:val="22"/>
        </w:rPr>
        <w:t xml:space="preserve"> Schmerzen hast, </w:t>
      </w:r>
      <w:r w:rsidR="00E51254">
        <w:rPr>
          <w:rFonts w:ascii="Century Gothic" w:hAnsi="Century Gothic"/>
          <w:sz w:val="22"/>
        </w:rPr>
        <w:t xml:space="preserve">kannst </w:t>
      </w:r>
      <w:r w:rsidRPr="00C9086F">
        <w:rPr>
          <w:rFonts w:ascii="Century Gothic" w:hAnsi="Century Gothic"/>
          <w:sz w:val="22"/>
        </w:rPr>
        <w:t xml:space="preserve">Du dann trotzdem </w:t>
      </w:r>
      <w:r w:rsidR="007A3D71" w:rsidRPr="00C9086F">
        <w:rPr>
          <w:rFonts w:ascii="Century Gothic" w:hAnsi="Century Gothic"/>
          <w:sz w:val="22"/>
        </w:rPr>
        <w:t>ein</w:t>
      </w:r>
      <w:r w:rsidR="007A3D71">
        <w:rPr>
          <w:rFonts w:ascii="Century Gothic" w:hAnsi="Century Gothic"/>
          <w:sz w:val="22"/>
        </w:rPr>
        <w:t xml:space="preserve">e Spannung </w:t>
      </w:r>
      <w:r w:rsidR="007A3D71" w:rsidRPr="00C9086F">
        <w:rPr>
          <w:rFonts w:ascii="Century Gothic" w:hAnsi="Century Gothic"/>
          <w:sz w:val="22"/>
        </w:rPr>
        <w:t xml:space="preserve">im Bauch </w:t>
      </w:r>
      <w:r w:rsidR="007A3D71">
        <w:rPr>
          <w:rFonts w:ascii="Century Gothic" w:hAnsi="Century Gothic"/>
          <w:sz w:val="22"/>
        </w:rPr>
        <w:t>fühlen</w:t>
      </w:r>
      <w:r w:rsidR="00DA3F6E"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78F08D39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B13E8" wp14:editId="7AE79C1F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F1D44F" id="Gerader Verbinder 11" o:spid="_x0000_s1026" style="position:absolute;z-index:2516684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DdRNxqswEAAMQ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3F66C39C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6592EF76" w14:textId="77777777" w:rsidR="000F19A7" w:rsidRDefault="000F19A7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3DC71B53" w14:textId="4D3AF902" w:rsidR="00CF0F8B" w:rsidRPr="00C16AA2" w:rsidRDefault="00300C14" w:rsidP="000F19A7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</w:t>
      </w:r>
      <w:r w:rsidRPr="000633FD">
        <w:rPr>
          <w:rFonts w:ascii="Century Gothic" w:hAnsi="Century Gothic"/>
          <w:sz w:val="22"/>
          <w:u w:val="single"/>
        </w:rPr>
        <w:t>keine</w:t>
      </w:r>
      <w:r w:rsidRPr="00C9086F">
        <w:rPr>
          <w:rFonts w:ascii="Century Gothic" w:hAnsi="Century Gothic"/>
          <w:sz w:val="22"/>
        </w:rPr>
        <w:t xml:space="preserve"> Schmerzen hast, </w:t>
      </w:r>
      <w:r w:rsidR="00201E8F">
        <w:rPr>
          <w:rFonts w:ascii="Century Gothic" w:hAnsi="Century Gothic"/>
          <w:sz w:val="22"/>
        </w:rPr>
        <w:t>kannst</w:t>
      </w:r>
      <w:r w:rsidRPr="00C9086F">
        <w:rPr>
          <w:rFonts w:ascii="Century Gothic" w:hAnsi="Century Gothic"/>
          <w:sz w:val="22"/>
        </w:rPr>
        <w:t xml:space="preserve"> Du dann trotzdem </w:t>
      </w:r>
      <w:r w:rsidR="00201E8F" w:rsidRPr="00C9086F">
        <w:rPr>
          <w:rFonts w:ascii="Century Gothic" w:hAnsi="Century Gothic"/>
          <w:sz w:val="22"/>
        </w:rPr>
        <w:t>ein</w:t>
      </w:r>
      <w:r w:rsidR="00201E8F">
        <w:rPr>
          <w:rFonts w:ascii="Century Gothic" w:hAnsi="Century Gothic"/>
          <w:sz w:val="22"/>
        </w:rPr>
        <w:t>e Spannung im Nacken 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1A70262E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67F0F" wp14:editId="33B54C40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B1A44" id="Gerader Verbinder 12" o:spid="_x0000_s1026" style="position:absolute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" strokecolor="#4579b8 [3044]">
                <w10:wrap anchorx="page"/>
              </v:line>
            </w:pict>
          </mc:Fallback>
        </mc:AlternateContent>
      </w:r>
    </w:p>
    <w:p w14:paraId="5B75832F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46400676" w14:textId="77777777" w:rsidR="00DA5472" w:rsidRDefault="00DA5472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574DF43C" w14:textId="0EE951E7" w:rsidR="00CF0F8B" w:rsidRPr="00C16AA2" w:rsidRDefault="000633FD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</w:t>
      </w:r>
      <w:r w:rsidRPr="000633FD">
        <w:rPr>
          <w:rFonts w:ascii="Century Gothic" w:hAnsi="Century Gothic"/>
          <w:sz w:val="22"/>
          <w:u w:val="single"/>
        </w:rPr>
        <w:t>keine</w:t>
      </w:r>
      <w:r w:rsidRPr="00C9086F">
        <w:rPr>
          <w:rFonts w:ascii="Century Gothic" w:hAnsi="Century Gothic"/>
          <w:sz w:val="22"/>
        </w:rPr>
        <w:t xml:space="preserve"> Schmerzen hast, </w:t>
      </w:r>
      <w:r>
        <w:rPr>
          <w:rFonts w:ascii="Century Gothic" w:hAnsi="Century Gothic"/>
          <w:sz w:val="22"/>
        </w:rPr>
        <w:t>kannst</w:t>
      </w:r>
      <w:r w:rsidRPr="00C9086F">
        <w:rPr>
          <w:rFonts w:ascii="Century Gothic" w:hAnsi="Century Gothic"/>
          <w:sz w:val="22"/>
        </w:rPr>
        <w:t xml:space="preserve"> Du dann trotzdem ein</w:t>
      </w:r>
      <w:r>
        <w:rPr>
          <w:rFonts w:ascii="Century Gothic" w:hAnsi="Century Gothic"/>
          <w:sz w:val="22"/>
        </w:rPr>
        <w:t>e Spannung in der Hand 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649F7EB5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7EC5F" wp14:editId="7873D618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BB90D1" id="Gerader Verbinder 13" o:spid="_x0000_s1026" style="position:absolute;z-index:25167257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" strokecolor="#4579b8 [3044]">
                <w10:wrap anchorx="page"/>
              </v:line>
            </w:pict>
          </mc:Fallback>
        </mc:AlternateContent>
      </w:r>
    </w:p>
    <w:p w14:paraId="55CCC895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2144C10C" w14:textId="77777777" w:rsidR="00DA5472" w:rsidRDefault="00DA5472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370F7D11" w14:textId="6A6F9FAF" w:rsidR="009A4295" w:rsidRDefault="00DA3F6E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lastRenderedPageBreak/>
        <w:t xml:space="preserve">Nenne mir so viele Gründe wie möglich, von </w:t>
      </w:r>
      <w:r w:rsidR="000633FD">
        <w:rPr>
          <w:rFonts w:ascii="Century Gothic" w:hAnsi="Century Gothic"/>
          <w:sz w:val="22"/>
        </w:rPr>
        <w:t xml:space="preserve">denen Du glaubst, warum Du eine Spannung </w:t>
      </w:r>
      <w:r w:rsidR="000633FD" w:rsidRPr="00C9086F">
        <w:rPr>
          <w:rFonts w:ascii="Century Gothic" w:hAnsi="Century Gothic"/>
          <w:sz w:val="22"/>
        </w:rPr>
        <w:t xml:space="preserve">im Bauch </w:t>
      </w:r>
      <w:r w:rsidR="000633FD">
        <w:rPr>
          <w:rFonts w:ascii="Century Gothic" w:hAnsi="Century Gothic"/>
          <w:sz w:val="22"/>
        </w:rPr>
        <w:t xml:space="preserve">fühlen </w:t>
      </w:r>
      <w:r>
        <w:rPr>
          <w:rFonts w:ascii="Century Gothic" w:hAnsi="Century Gothic"/>
          <w:sz w:val="22"/>
        </w:rPr>
        <w:t>kannst.</w:t>
      </w:r>
    </w:p>
    <w:p w14:paraId="169EEA9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8371BC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05324DC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0F2A0F3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71564D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AC9F360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D75FDF6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08AAC53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301CF2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AD08BE9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52B8C84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05F53F8A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5DDCD7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9210F39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094957C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5834EDCC" w14:textId="6CEDC267" w:rsidR="000633FD" w:rsidRDefault="000633FD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Nenne mir so viele Gründe wie möglich, von denen Du glaubst, warum Du eine Spannung </w:t>
      </w:r>
      <w:r w:rsidRPr="00C9086F">
        <w:rPr>
          <w:rFonts w:ascii="Century Gothic" w:hAnsi="Century Gothic"/>
          <w:sz w:val="22"/>
        </w:rPr>
        <w:t xml:space="preserve">im Bauch </w:t>
      </w:r>
      <w:r>
        <w:rPr>
          <w:rFonts w:ascii="Century Gothic" w:hAnsi="Century Gothic"/>
          <w:sz w:val="22"/>
        </w:rPr>
        <w:t>fühlen kannst.</w:t>
      </w:r>
    </w:p>
    <w:p w14:paraId="329CC24D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2D6C83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4CC6B7B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14424A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E3FD64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20BCB3D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2980C98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CBF8513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A61059D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27213E77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1661A5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050C936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11389A9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6F8C777B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sectPr w:rsidR="000633FD" w:rsidRPr="00DA5472" w:rsidSect="00DF38CA">
      <w:headerReference w:type="default" r:id="rId10"/>
      <w:footerReference w:type="default" r:id="rId11"/>
      <w:pgSz w:w="11906" w:h="16838"/>
      <w:pgMar w:top="1276" w:right="1417" w:bottom="1135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- ZIMK -" w:date="2015-11-04T16:37:00Z" w:initials="-Z-">
    <w:p w14:paraId="61E4EE11" w14:textId="3A6BC11B" w:rsidR="00D034A4" w:rsidRDefault="00D034A4">
      <w:pPr>
        <w:pStyle w:val="Kommentartext"/>
      </w:pPr>
      <w:r>
        <w:rPr>
          <w:rStyle w:val="Kommentarzeichen"/>
        </w:rPr>
        <w:annotationRef/>
      </w:r>
      <w:r>
        <w:t>Liebe Anna, lieber Herr Endres, gibt es neben experimentellen Studien andere Studien, die die Annahmen von Probanden nach dem Bayesian reasoning abgefragt haben?</w:t>
      </w:r>
    </w:p>
  </w:comment>
  <w:comment w:id="16" w:author="- ZIMK -" w:date="2015-11-04T16:44:00Z" w:initials="-Z-">
    <w:p w14:paraId="26D53172" w14:textId="545FCE86" w:rsidR="000507D1" w:rsidRDefault="000507D1">
      <w:pPr>
        <w:pStyle w:val="Kommentartext"/>
      </w:pPr>
      <w:r>
        <w:rPr>
          <w:rStyle w:val="Kommentarzeichen"/>
        </w:rPr>
        <w:annotationRef/>
      </w:r>
      <w:r>
        <w:t>Hier könnten wir mehrere Empfindungen generieren?</w:t>
      </w:r>
      <w:r w:rsidR="00675F46">
        <w:t xml:space="preserve"> Oder lieber so belassen wie ursprünglich konzipiert? Aus meiner Sicht schränken wir die Empfindungen dadurch sehr stark ein.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E4EE11" w15:done="0"/>
  <w15:commentEx w15:paraId="26D531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36062" w14:textId="77777777" w:rsidR="00D7766B" w:rsidRDefault="00D7766B">
      <w:r>
        <w:separator/>
      </w:r>
    </w:p>
  </w:endnote>
  <w:endnote w:type="continuationSeparator" w:id="0">
    <w:p w14:paraId="6C71896A" w14:textId="77777777" w:rsidR="00D7766B" w:rsidRDefault="00D7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F8BA3" w14:textId="221F38BD" w:rsidR="003055BB" w:rsidRDefault="003055BB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9AA91" w14:textId="77777777" w:rsidR="00D7766B" w:rsidRDefault="00D7766B">
      <w:r>
        <w:separator/>
      </w:r>
    </w:p>
  </w:footnote>
  <w:footnote w:type="continuationSeparator" w:id="0">
    <w:p w14:paraId="4CD3F38F" w14:textId="77777777" w:rsidR="00D7766B" w:rsidRDefault="00D776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63EED" w14:textId="197FD3B6" w:rsidR="003055BB" w:rsidRPr="00B90EBD" w:rsidRDefault="0044275C">
    <w:pPr>
      <w:pStyle w:val="Kopfzeile"/>
    </w:pPr>
    <w:r>
      <w:t>Code</w:t>
    </w:r>
    <w:r w:rsidR="003055BB" w:rsidRPr="00B90EBD">
      <w:t>:_____</w:t>
    </w:r>
    <w:r>
      <w:t>____</w:t>
    </w:r>
    <w:r w:rsidR="003055BB" w:rsidRPr="00B90EB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7875"/>
    <w:multiLevelType w:val="hybridMultilevel"/>
    <w:tmpl w:val="6D0AAC32"/>
    <w:lvl w:ilvl="0" w:tplc="DFAC5AEE">
      <w:start w:val="1"/>
      <w:numFmt w:val="decimal"/>
      <w:lvlText w:val="%1."/>
      <w:lvlJc w:val="left"/>
      <w:pPr>
        <w:ind w:left="360" w:hanging="360"/>
      </w:pPr>
      <w:rPr>
        <w:rFonts w:ascii="Century Gothic" w:eastAsia="Times New Roman" w:hAnsi="Century Gothic"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DF04C1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2C21E03"/>
    <w:multiLevelType w:val="hybridMultilevel"/>
    <w:tmpl w:val="D3005AF0"/>
    <w:lvl w:ilvl="0" w:tplc="5EB49E70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- ZIMK -">
    <w15:presenceInfo w15:providerId="None" w15:userId="- ZIMK -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A7"/>
    <w:rsid w:val="000404DB"/>
    <w:rsid w:val="000507D1"/>
    <w:rsid w:val="00052383"/>
    <w:rsid w:val="00053059"/>
    <w:rsid w:val="000633FD"/>
    <w:rsid w:val="000F19A7"/>
    <w:rsid w:val="000F36EF"/>
    <w:rsid w:val="00107239"/>
    <w:rsid w:val="00113DFD"/>
    <w:rsid w:val="00133D89"/>
    <w:rsid w:val="00152AC3"/>
    <w:rsid w:val="001B07BF"/>
    <w:rsid w:val="001C1AEE"/>
    <w:rsid w:val="00201E8F"/>
    <w:rsid w:val="0020690B"/>
    <w:rsid w:val="00231EB9"/>
    <w:rsid w:val="00295CC7"/>
    <w:rsid w:val="00300C14"/>
    <w:rsid w:val="003055BB"/>
    <w:rsid w:val="00337C4A"/>
    <w:rsid w:val="003A7F4A"/>
    <w:rsid w:val="003B6A59"/>
    <w:rsid w:val="00403D02"/>
    <w:rsid w:val="00425C24"/>
    <w:rsid w:val="004309BF"/>
    <w:rsid w:val="0044275C"/>
    <w:rsid w:val="00451AD3"/>
    <w:rsid w:val="00466A04"/>
    <w:rsid w:val="004737AF"/>
    <w:rsid w:val="00487ED0"/>
    <w:rsid w:val="004D1895"/>
    <w:rsid w:val="00531827"/>
    <w:rsid w:val="005D7D3F"/>
    <w:rsid w:val="005F37B1"/>
    <w:rsid w:val="00623326"/>
    <w:rsid w:val="00675F46"/>
    <w:rsid w:val="006E0EEB"/>
    <w:rsid w:val="006E40F3"/>
    <w:rsid w:val="00713FAB"/>
    <w:rsid w:val="007254CC"/>
    <w:rsid w:val="007817B9"/>
    <w:rsid w:val="007A257D"/>
    <w:rsid w:val="007A3D71"/>
    <w:rsid w:val="007D7B6B"/>
    <w:rsid w:val="007D7DA5"/>
    <w:rsid w:val="00806B31"/>
    <w:rsid w:val="008144E6"/>
    <w:rsid w:val="00815F94"/>
    <w:rsid w:val="008704B2"/>
    <w:rsid w:val="0088158B"/>
    <w:rsid w:val="008A49AA"/>
    <w:rsid w:val="008D4D27"/>
    <w:rsid w:val="00914FBD"/>
    <w:rsid w:val="00917FC6"/>
    <w:rsid w:val="00950ADB"/>
    <w:rsid w:val="009A4295"/>
    <w:rsid w:val="009B242E"/>
    <w:rsid w:val="009D069D"/>
    <w:rsid w:val="009F6D7A"/>
    <w:rsid w:val="00A127A7"/>
    <w:rsid w:val="00A82808"/>
    <w:rsid w:val="00A85E55"/>
    <w:rsid w:val="00B46ADD"/>
    <w:rsid w:val="00B54F29"/>
    <w:rsid w:val="00B90EBD"/>
    <w:rsid w:val="00BD5590"/>
    <w:rsid w:val="00C16AA2"/>
    <w:rsid w:val="00C9086F"/>
    <w:rsid w:val="00CF0F8B"/>
    <w:rsid w:val="00CF5BB6"/>
    <w:rsid w:val="00D034A4"/>
    <w:rsid w:val="00D65B4B"/>
    <w:rsid w:val="00D6677D"/>
    <w:rsid w:val="00D7766B"/>
    <w:rsid w:val="00DA3F6E"/>
    <w:rsid w:val="00DA4373"/>
    <w:rsid w:val="00DA5472"/>
    <w:rsid w:val="00DB3804"/>
    <w:rsid w:val="00DE681E"/>
    <w:rsid w:val="00DF38CA"/>
    <w:rsid w:val="00E320C3"/>
    <w:rsid w:val="00E46DC1"/>
    <w:rsid w:val="00E51254"/>
    <w:rsid w:val="00E6071A"/>
    <w:rsid w:val="00E718C9"/>
    <w:rsid w:val="00E9407B"/>
    <w:rsid w:val="00EA5488"/>
    <w:rsid w:val="00EE5B61"/>
    <w:rsid w:val="00F430E4"/>
    <w:rsid w:val="00F602A7"/>
    <w:rsid w:val="00F91318"/>
    <w:rsid w:val="00F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4B5D67"/>
  <w15:docId w15:val="{4CF2059B-A4A8-491D-B4F1-EA6DF1E1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602A7"/>
    <w:pPr>
      <w:spacing w:line="360" w:lineRule="auto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02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02A7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sid w:val="00F602A7"/>
    <w:pPr>
      <w:spacing w:line="240" w:lineRule="auto"/>
    </w:pPr>
    <w:rPr>
      <w:rFonts w:ascii="Century Gothic" w:hAnsi="Century Gothic"/>
      <w:sz w:val="20"/>
    </w:rPr>
  </w:style>
  <w:style w:type="character" w:styleId="Funotenzeichen">
    <w:name w:val="footnote reference"/>
    <w:basedOn w:val="Absatz-Standardschriftart"/>
    <w:semiHidden/>
    <w:rsid w:val="00F602A7"/>
    <w:rPr>
      <w:vertAlign w:val="superscript"/>
    </w:rPr>
  </w:style>
  <w:style w:type="paragraph" w:styleId="Textkrper">
    <w:name w:val="Body Text"/>
    <w:basedOn w:val="Standard"/>
    <w:rsid w:val="00F602A7"/>
    <w:pPr>
      <w:jc w:val="both"/>
    </w:pPr>
    <w:rPr>
      <w:rFonts w:ascii="Century Gothic" w:hAnsi="Century Gothic"/>
    </w:rPr>
  </w:style>
  <w:style w:type="paragraph" w:styleId="Dokumentstruktur">
    <w:name w:val="Document Map"/>
    <w:basedOn w:val="Standard"/>
    <w:semiHidden/>
    <w:rsid w:val="00F602A7"/>
    <w:pPr>
      <w:shd w:val="clear" w:color="auto" w:fill="000080"/>
    </w:pPr>
    <w:rPr>
      <w:rFonts w:ascii="Tahoma" w:hAnsi="Tahoma" w:cs="Tahoma"/>
      <w:sz w:val="20"/>
    </w:rPr>
  </w:style>
  <w:style w:type="paragraph" w:styleId="NurText">
    <w:name w:val="Plain Text"/>
    <w:basedOn w:val="Standard"/>
    <w:link w:val="NurTextZchn"/>
    <w:uiPriority w:val="99"/>
    <w:unhideWhenUsed/>
    <w:rsid w:val="00B90EBD"/>
    <w:pPr>
      <w:spacing w:line="240" w:lineRule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90EBD"/>
    <w:rPr>
      <w:rFonts w:ascii="Calibri" w:eastAsiaTheme="minorHAnsi" w:hAnsi="Calibri" w:cstheme="minorBidi"/>
      <w:sz w:val="22"/>
      <w:szCs w:val="21"/>
      <w:lang w:eastAsia="en-US"/>
    </w:rPr>
  </w:style>
  <w:style w:type="character" w:styleId="Kommentarzeichen">
    <w:name w:val="annotation reference"/>
    <w:basedOn w:val="Absatz-Standardschriftart"/>
    <w:rsid w:val="00300C1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0C1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300C14"/>
  </w:style>
  <w:style w:type="paragraph" w:styleId="Kommentarthema">
    <w:name w:val="annotation subject"/>
    <w:basedOn w:val="Kommentartext"/>
    <w:next w:val="Kommentartext"/>
    <w:link w:val="KommentarthemaZchn"/>
    <w:rsid w:val="00300C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0C14"/>
    <w:rPr>
      <w:b/>
      <w:bCs/>
    </w:rPr>
  </w:style>
  <w:style w:type="paragraph" w:styleId="berarbeitung">
    <w:name w:val="Revision"/>
    <w:hidden/>
    <w:uiPriority w:val="99"/>
    <w:semiHidden/>
    <w:rsid w:val="00300C14"/>
    <w:rPr>
      <w:sz w:val="24"/>
    </w:rPr>
  </w:style>
  <w:style w:type="paragraph" w:styleId="Sprechblasentext">
    <w:name w:val="Balloon Text"/>
    <w:basedOn w:val="Standard"/>
    <w:link w:val="SprechblasentextZchn"/>
    <w:rsid w:val="00300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00C1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9086F"/>
    <w:pPr>
      <w:ind w:left="720"/>
      <w:contextualSpacing/>
    </w:pPr>
  </w:style>
  <w:style w:type="table" w:styleId="Tabellenraster">
    <w:name w:val="Table Grid"/>
    <w:basedOn w:val="NormaleTabelle"/>
    <w:rsid w:val="00050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2628C97-E9D3-4C2D-AA82-1810CB182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Nachbefragungsbogen</vt:lpstr>
    </vt:vector>
  </TitlesOfParts>
  <Company>Philipps-Universität Marburg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Nachbefragungsbogen</dc:title>
  <dc:creator>Andingj</dc:creator>
  <cp:lastModifiedBy>- ZIMK -</cp:lastModifiedBy>
  <cp:revision>13</cp:revision>
  <cp:lastPrinted>2015-10-21T16:46:00Z</cp:lastPrinted>
  <dcterms:created xsi:type="dcterms:W3CDTF">2015-11-04T15:37:00Z</dcterms:created>
  <dcterms:modified xsi:type="dcterms:W3CDTF">2015-11-04T15:51:00Z</dcterms:modified>
</cp:coreProperties>
</file>
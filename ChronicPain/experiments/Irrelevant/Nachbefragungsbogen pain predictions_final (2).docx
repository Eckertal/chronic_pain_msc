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82F0D" w14:textId="77777777" w:rsidR="00F602A7" w:rsidRDefault="00F602A7" w:rsidP="00DA5472">
      <w:pPr>
        <w:spacing w:before="120" w:line="240" w:lineRule="auto"/>
        <w:jc w:val="center"/>
        <w:outlineLvl w:val="0"/>
        <w:rPr>
          <w:rFonts w:ascii="Century Gothic" w:hAnsi="Century Gothic"/>
          <w:b/>
          <w:sz w:val="22"/>
          <w:u w:val="single"/>
        </w:rPr>
      </w:pPr>
      <w:bookmarkStart w:id="0" w:name="_GoBack"/>
      <w:bookmarkEnd w:id="0"/>
      <w:r w:rsidRPr="00DB1C7B">
        <w:rPr>
          <w:rFonts w:ascii="Century Gothic" w:hAnsi="Century Gothic"/>
          <w:b/>
          <w:sz w:val="22"/>
          <w:u w:val="single"/>
        </w:rPr>
        <w:t>Nachbefragungsbogen</w:t>
      </w:r>
    </w:p>
    <w:p w14:paraId="5AD1BDEB" w14:textId="77777777" w:rsidR="00F602A7" w:rsidRPr="00DB1C7B" w:rsidRDefault="00F602A7" w:rsidP="00DA5472">
      <w:pPr>
        <w:spacing w:before="120" w:line="240" w:lineRule="auto"/>
        <w:jc w:val="center"/>
        <w:rPr>
          <w:rFonts w:ascii="Century Gothic" w:hAnsi="Century Gothic"/>
          <w:b/>
          <w:sz w:val="22"/>
          <w:u w:val="single"/>
        </w:rPr>
      </w:pPr>
    </w:p>
    <w:p w14:paraId="3B6FC30D" w14:textId="77777777" w:rsidR="00B90EBD" w:rsidRDefault="00DA3F6E" w:rsidP="00DA5472">
      <w:p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Jetzt</w:t>
      </w:r>
      <w:r w:rsidR="00B90EBD">
        <w:rPr>
          <w:rFonts w:ascii="Century Gothic" w:hAnsi="Century Gothic"/>
          <w:sz w:val="22"/>
        </w:rPr>
        <w:t xml:space="preserve"> haben wir noch ein paar Fragen darüber, wie und was Du über </w:t>
      </w:r>
      <w:r w:rsidR="007817B9">
        <w:rPr>
          <w:rFonts w:ascii="Century Gothic" w:hAnsi="Century Gothic"/>
          <w:sz w:val="22"/>
        </w:rPr>
        <w:t xml:space="preserve">Deine Schmerzen </w:t>
      </w:r>
      <w:r w:rsidR="00B90EBD">
        <w:rPr>
          <w:rFonts w:ascii="Century Gothic" w:hAnsi="Century Gothic"/>
          <w:sz w:val="22"/>
        </w:rPr>
        <w:t xml:space="preserve">denkst. </w:t>
      </w:r>
    </w:p>
    <w:p w14:paraId="7209F3C3" w14:textId="79A0CD18" w:rsidR="00C16AA2" w:rsidRDefault="00623326" w:rsidP="00DA5472">
      <w:p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Wir möchten vor allem wissen, </w:t>
      </w:r>
      <w:r w:rsidR="00B54F29">
        <w:rPr>
          <w:rFonts w:ascii="Century Gothic" w:hAnsi="Century Gothic"/>
          <w:sz w:val="22"/>
        </w:rPr>
        <w:t xml:space="preserve">für </w:t>
      </w:r>
      <w:r>
        <w:rPr>
          <w:rFonts w:ascii="Century Gothic" w:hAnsi="Century Gothic"/>
          <w:sz w:val="22"/>
        </w:rPr>
        <w:t xml:space="preserve">wie wahrscheinlich Du Schmerzen und Ihre Folgen hältst, also </w:t>
      </w:r>
      <w:r w:rsidR="00300C14">
        <w:rPr>
          <w:rFonts w:ascii="Century Gothic" w:hAnsi="Century Gothic"/>
          <w:sz w:val="22"/>
        </w:rPr>
        <w:t xml:space="preserve">wie stark Du daran </w:t>
      </w:r>
      <w:r>
        <w:rPr>
          <w:rFonts w:ascii="Century Gothic" w:hAnsi="Century Gothic"/>
          <w:sz w:val="22"/>
        </w:rPr>
        <w:t>glaubst, da</w:t>
      </w:r>
      <w:r w:rsidR="00C9086F">
        <w:rPr>
          <w:rFonts w:ascii="Century Gothic" w:hAnsi="Century Gothic"/>
          <w:sz w:val="22"/>
        </w:rPr>
        <w:t>s</w:t>
      </w:r>
      <w:r>
        <w:rPr>
          <w:rFonts w:ascii="Century Gothic" w:hAnsi="Century Gothic"/>
          <w:sz w:val="22"/>
        </w:rPr>
        <w:t xml:space="preserve">s sie passieren. Manchmal ist man sich zu 100% sicher, dass </w:t>
      </w:r>
      <w:r w:rsidR="00300C14">
        <w:rPr>
          <w:rFonts w:ascii="Century Gothic" w:hAnsi="Century Gothic"/>
          <w:sz w:val="22"/>
        </w:rPr>
        <w:t>et</w:t>
      </w:r>
      <w:r>
        <w:rPr>
          <w:rFonts w:ascii="Century Gothic" w:hAnsi="Century Gothic"/>
          <w:sz w:val="22"/>
        </w:rPr>
        <w:t xml:space="preserve">was passiert; manchmal ist man sich aber auch ganz sicher, dass etwas nicht passiert. </w:t>
      </w:r>
    </w:p>
    <w:p w14:paraId="6C5A0004" w14:textId="77777777" w:rsidR="00C16AA2" w:rsidRDefault="00C16AA2" w:rsidP="00DA5472">
      <w:pPr>
        <w:spacing w:before="120" w:line="240" w:lineRule="auto"/>
        <w:rPr>
          <w:rFonts w:ascii="Century Gothic" w:hAnsi="Century Gothic"/>
          <w:sz w:val="22"/>
        </w:rPr>
      </w:pPr>
    </w:p>
    <w:p w14:paraId="50850695" w14:textId="3C4434DF" w:rsidR="00300C14" w:rsidRPr="00C16AA2" w:rsidRDefault="00C16AA2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Stell Dir mehrere verschiedene Situationen in Deinem Alltag vor. Für wie wahrscheinlich hältst Du es, dass Du </w:t>
      </w:r>
      <w:ins w:id="1" w:author="Anna Thorwart" w:date="2015-10-22T13:41:00Z">
        <w:r w:rsidR="005F37B1">
          <w:rPr>
            <w:rFonts w:ascii="Century Gothic" w:hAnsi="Century Gothic"/>
            <w:sz w:val="22"/>
          </w:rPr>
          <w:t xml:space="preserve">gerade </w:t>
        </w:r>
      </w:ins>
      <w:r>
        <w:rPr>
          <w:rFonts w:ascii="Century Gothic" w:hAnsi="Century Gothic"/>
          <w:sz w:val="22"/>
        </w:rPr>
        <w:t>Schmerzen hast</w:t>
      </w:r>
      <w:r w:rsidR="00C9086F" w:rsidRPr="00C16AA2">
        <w:rPr>
          <w:rFonts w:ascii="Century Gothic" w:hAnsi="Century Gothic"/>
          <w:sz w:val="22"/>
        </w:rPr>
        <w:t xml:space="preserve">? </w:t>
      </w:r>
    </w:p>
    <w:p w14:paraId="1A5A5454" w14:textId="2EF9D750" w:rsidR="00C9086F" w:rsidRDefault="00107239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308C2" wp14:editId="7A970A60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5051F87" id="Gerader Verbinder 3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ApOkaQswEAAMI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3755CF77" w14:textId="6F032BC3" w:rsidR="00107239" w:rsidRDefault="00C9086F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 w:rsidRPr="005D7D3F">
        <w:rPr>
          <w:rFonts w:ascii="Century Gothic" w:hAnsi="Century Gothic"/>
          <w:sz w:val="22"/>
        </w:rPr>
        <w:t xml:space="preserve">Nein, </w:t>
      </w:r>
      <w:r w:rsidR="009D069D" w:rsidRPr="005D7D3F">
        <w:rPr>
          <w:rFonts w:ascii="Century Gothic" w:hAnsi="Century Gothic"/>
          <w:sz w:val="22"/>
        </w:rPr>
        <w:t xml:space="preserve">ich habe </w:t>
      </w:r>
      <w:r w:rsidR="0020690B" w:rsidRPr="005D7D3F">
        <w:rPr>
          <w:rFonts w:ascii="Century Gothic" w:hAnsi="Century Gothic"/>
          <w:sz w:val="22"/>
        </w:rPr>
        <w:t xml:space="preserve">gerade  </w:t>
      </w:r>
      <w:r w:rsidR="0020690B" w:rsidRPr="005D7D3F">
        <w:rPr>
          <w:rFonts w:ascii="Century Gothic" w:hAnsi="Century Gothic"/>
          <w:sz w:val="22"/>
        </w:rPr>
        <w:tab/>
        <w:t xml:space="preserve">Ja, ich habe </w:t>
      </w:r>
      <w:r w:rsidR="0020690B" w:rsidRPr="005D7D3F">
        <w:rPr>
          <w:rFonts w:ascii="Century Gothic" w:hAnsi="Century Gothic"/>
          <w:sz w:val="22"/>
        </w:rPr>
        <w:br/>
        <w:t xml:space="preserve">keine </w:t>
      </w:r>
      <w:r w:rsidR="009D069D" w:rsidRPr="005D7D3F">
        <w:rPr>
          <w:rFonts w:ascii="Century Gothic" w:hAnsi="Century Gothic"/>
          <w:sz w:val="22"/>
        </w:rPr>
        <w:t>Schmerzen</w:t>
      </w:r>
      <w:r w:rsidRPr="005D7D3F">
        <w:rPr>
          <w:rFonts w:ascii="Century Gothic" w:hAnsi="Century Gothic"/>
          <w:sz w:val="22"/>
        </w:rPr>
        <w:t>.</w:t>
      </w:r>
      <w:r w:rsidR="0020690B" w:rsidRPr="005D7D3F">
        <w:rPr>
          <w:rFonts w:ascii="Century Gothic" w:hAnsi="Century Gothic"/>
          <w:sz w:val="22"/>
        </w:rPr>
        <w:t xml:space="preserve"> </w:t>
      </w:r>
      <w:r w:rsidR="0020690B" w:rsidRPr="005D7D3F">
        <w:rPr>
          <w:rFonts w:ascii="Century Gothic" w:hAnsi="Century Gothic"/>
          <w:sz w:val="22"/>
        </w:rPr>
        <w:tab/>
        <w:t>gerade Schmerzen</w:t>
      </w:r>
      <w:r w:rsidR="00DA3F6E" w:rsidRPr="005D7D3F">
        <w:rPr>
          <w:rFonts w:ascii="Century Gothic" w:hAnsi="Century Gothic"/>
          <w:sz w:val="22"/>
        </w:rPr>
        <w:t>.</w:t>
      </w:r>
    </w:p>
    <w:p w14:paraId="3E4AEFE5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5E8A35D3" w14:textId="77777777" w:rsidR="00CF0F8B" w:rsidRDefault="00CF0F8B" w:rsidP="00DA5472">
      <w:pPr>
        <w:pStyle w:val="Listenabsatz"/>
        <w:tabs>
          <w:tab w:val="left" w:pos="6946"/>
        </w:tabs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738B37B" w14:textId="77777777" w:rsidR="00DA5472" w:rsidRPr="00107239" w:rsidRDefault="00DA5472" w:rsidP="00DA5472">
      <w:pPr>
        <w:pStyle w:val="Listenabsatz"/>
        <w:tabs>
          <w:tab w:val="left" w:pos="6946"/>
        </w:tabs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110E6A73" w14:textId="1CF9A641" w:rsidR="00CF0F8B" w:rsidRPr="00C16AA2" w:rsidRDefault="00107239" w:rsidP="00DA5472">
      <w:pPr>
        <w:pStyle w:val="Listenabsatz"/>
        <w:numPr>
          <w:ilvl w:val="0"/>
          <w:numId w:val="2"/>
        </w:num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W</w:t>
      </w:r>
      <w:r w:rsidR="00B90EBD" w:rsidRPr="00C9086F">
        <w:rPr>
          <w:rFonts w:ascii="Century Gothic" w:hAnsi="Century Gothic"/>
          <w:sz w:val="22"/>
        </w:rPr>
        <w:t xml:space="preserve">enn </w:t>
      </w:r>
      <w:r w:rsidR="00623326" w:rsidRPr="00C9086F">
        <w:rPr>
          <w:rFonts w:ascii="Century Gothic" w:hAnsi="Century Gothic"/>
          <w:sz w:val="22"/>
        </w:rPr>
        <w:t>Du</w:t>
      </w:r>
      <w:r w:rsidR="00B90EBD" w:rsidRPr="00C9086F">
        <w:rPr>
          <w:rFonts w:ascii="Century Gothic" w:hAnsi="Century Gothic"/>
          <w:sz w:val="22"/>
        </w:rPr>
        <w:t xml:space="preserve"> </w:t>
      </w:r>
      <w:ins w:id="2" w:author="Anna Thorwart" w:date="2015-10-22T13:41:00Z">
        <w:r w:rsidR="005F37B1">
          <w:rPr>
            <w:rFonts w:ascii="Century Gothic" w:hAnsi="Century Gothic"/>
            <w:sz w:val="22"/>
          </w:rPr>
          <w:t xml:space="preserve">tatsächlich </w:t>
        </w:r>
      </w:ins>
      <w:r w:rsidR="00300C14" w:rsidRPr="00C9086F">
        <w:rPr>
          <w:rFonts w:ascii="Century Gothic" w:hAnsi="Century Gothic"/>
          <w:sz w:val="22"/>
        </w:rPr>
        <w:t xml:space="preserve">gerade </w:t>
      </w:r>
      <w:r w:rsidR="00B90EBD" w:rsidRPr="00C9086F">
        <w:rPr>
          <w:rFonts w:ascii="Century Gothic" w:hAnsi="Century Gothic"/>
          <w:sz w:val="22"/>
        </w:rPr>
        <w:t xml:space="preserve">Schmerzen </w:t>
      </w:r>
      <w:r w:rsidR="00623326" w:rsidRPr="00C9086F">
        <w:rPr>
          <w:rFonts w:ascii="Century Gothic" w:hAnsi="Century Gothic"/>
          <w:sz w:val="22"/>
        </w:rPr>
        <w:t>hast</w:t>
      </w:r>
      <w:r w:rsidR="00B90EBD" w:rsidRPr="00C9086F">
        <w:rPr>
          <w:rFonts w:ascii="Century Gothic" w:hAnsi="Century Gothic"/>
          <w:sz w:val="22"/>
        </w:rPr>
        <w:t xml:space="preserve">, </w:t>
      </w:r>
      <w:r w:rsidR="00623326" w:rsidRPr="00C9086F">
        <w:rPr>
          <w:rFonts w:ascii="Century Gothic" w:hAnsi="Century Gothic"/>
          <w:sz w:val="22"/>
        </w:rPr>
        <w:t xml:space="preserve">wirst Du dann auch </w:t>
      </w:r>
      <w:del w:id="3" w:author="Anna Thorwart" w:date="2015-10-22T13:45:00Z">
        <w:r w:rsidR="00300C14" w:rsidRPr="00C9086F" w:rsidDel="003B6A59">
          <w:rPr>
            <w:rFonts w:ascii="Century Gothic" w:hAnsi="Century Gothic"/>
            <w:sz w:val="22"/>
          </w:rPr>
          <w:delText xml:space="preserve">auf jeden Fall </w:delText>
        </w:r>
      </w:del>
      <w:r w:rsidR="00623326" w:rsidRPr="00C9086F">
        <w:rPr>
          <w:rFonts w:ascii="Century Gothic" w:hAnsi="Century Gothic"/>
          <w:sz w:val="22"/>
        </w:rPr>
        <w:t>ein</w:t>
      </w:r>
      <w:r w:rsidR="00713FAB">
        <w:rPr>
          <w:rFonts w:ascii="Century Gothic" w:hAnsi="Century Gothic"/>
          <w:sz w:val="22"/>
        </w:rPr>
        <w:t xml:space="preserve">e Spannung </w:t>
      </w:r>
      <w:r w:rsidR="00623326" w:rsidRPr="00C9086F">
        <w:rPr>
          <w:rFonts w:ascii="Century Gothic" w:hAnsi="Century Gothic"/>
          <w:sz w:val="22"/>
        </w:rPr>
        <w:t xml:space="preserve">im Bauch </w:t>
      </w:r>
      <w:r w:rsidR="00713FAB">
        <w:rPr>
          <w:rFonts w:ascii="Century Gothic" w:hAnsi="Century Gothic"/>
          <w:sz w:val="22"/>
        </w:rPr>
        <w:t>fühlen</w:t>
      </w:r>
      <w:r w:rsidR="00623326"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711674C6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CE6D9" wp14:editId="13B0D346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E7C9540" id="Gerader Verbinder 7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CAqMFoswEAAMI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058AB636" w14:textId="78127CA1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06F2F3B7" w14:textId="77777777" w:rsidR="009D069D" w:rsidRDefault="009D069D" w:rsidP="00DA5472">
      <w:pPr>
        <w:pStyle w:val="Listenabsatz"/>
        <w:spacing w:before="120" w:line="240" w:lineRule="auto"/>
        <w:ind w:left="360"/>
        <w:rPr>
          <w:rFonts w:ascii="Century Gothic" w:hAnsi="Century Gothic"/>
          <w:color w:val="FFFFFF" w:themeColor="background1"/>
          <w:sz w:val="22"/>
          <w14:textFill>
            <w14:noFill/>
          </w14:textFill>
        </w:rPr>
      </w:pPr>
    </w:p>
    <w:p w14:paraId="654A3D63" w14:textId="77777777" w:rsidR="00DA5472" w:rsidRPr="00107239" w:rsidRDefault="00DA5472" w:rsidP="00DA5472">
      <w:pPr>
        <w:pStyle w:val="Listenabsatz"/>
        <w:spacing w:before="120" w:line="240" w:lineRule="auto"/>
        <w:ind w:left="360"/>
        <w:rPr>
          <w:rFonts w:ascii="Century Gothic" w:hAnsi="Century Gothic"/>
          <w:color w:val="FFFFFF" w:themeColor="background1"/>
          <w:sz w:val="22"/>
          <w14:textFill>
            <w14:noFill/>
          </w14:textFill>
        </w:rPr>
      </w:pPr>
    </w:p>
    <w:p w14:paraId="64EECC11" w14:textId="0AB4637E" w:rsidR="00CF0F8B" w:rsidRPr="00C16AA2" w:rsidRDefault="00623326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</w:t>
      </w:r>
      <w:ins w:id="4" w:author="Anna Thorwart" w:date="2015-10-22T13:42:00Z">
        <w:r w:rsidR="005F37B1">
          <w:rPr>
            <w:rFonts w:ascii="Century Gothic" w:hAnsi="Century Gothic"/>
            <w:sz w:val="22"/>
          </w:rPr>
          <w:t xml:space="preserve">tatsächlich </w:t>
        </w:r>
      </w:ins>
      <w:r w:rsidR="00300C14" w:rsidRPr="00C9086F">
        <w:rPr>
          <w:rFonts w:ascii="Century Gothic" w:hAnsi="Century Gothic"/>
          <w:sz w:val="22"/>
        </w:rPr>
        <w:t xml:space="preserve">gerade </w:t>
      </w:r>
      <w:r w:rsidRPr="00C9086F">
        <w:rPr>
          <w:rFonts w:ascii="Century Gothic" w:hAnsi="Century Gothic"/>
          <w:sz w:val="22"/>
        </w:rPr>
        <w:t xml:space="preserve">Schmerzen hast, wirst Du </w:t>
      </w:r>
      <w:r w:rsidR="00B90EBD" w:rsidRPr="00C9086F">
        <w:rPr>
          <w:rFonts w:ascii="Century Gothic" w:hAnsi="Century Gothic"/>
          <w:sz w:val="22"/>
        </w:rPr>
        <w:t xml:space="preserve">dann </w:t>
      </w:r>
      <w:r w:rsidRPr="00C9086F">
        <w:rPr>
          <w:rFonts w:ascii="Century Gothic" w:hAnsi="Century Gothic"/>
          <w:sz w:val="22"/>
        </w:rPr>
        <w:t xml:space="preserve">auch </w:t>
      </w:r>
      <w:del w:id="5" w:author="Anna Thorwart" w:date="2015-10-22T13:45:00Z">
        <w:r w:rsidRPr="00C9086F" w:rsidDel="003B6A59">
          <w:rPr>
            <w:rFonts w:ascii="Century Gothic" w:hAnsi="Century Gothic"/>
            <w:sz w:val="22"/>
          </w:rPr>
          <w:delText xml:space="preserve">auf jeden Fall </w:delText>
        </w:r>
      </w:del>
      <w:r w:rsidR="00B90EBD" w:rsidRPr="00C9086F">
        <w:rPr>
          <w:rFonts w:ascii="Century Gothic" w:hAnsi="Century Gothic"/>
          <w:sz w:val="22"/>
        </w:rPr>
        <w:t>ein</w:t>
      </w:r>
      <w:r w:rsidR="00E51254">
        <w:rPr>
          <w:rFonts w:ascii="Century Gothic" w:hAnsi="Century Gothic"/>
          <w:sz w:val="22"/>
        </w:rPr>
        <w:t>e</w:t>
      </w:r>
      <w:r w:rsidR="003A7F4A">
        <w:rPr>
          <w:rFonts w:ascii="Century Gothic" w:hAnsi="Century Gothic"/>
          <w:sz w:val="22"/>
        </w:rPr>
        <w:t xml:space="preserve"> Spannung im </w:t>
      </w:r>
      <w:r w:rsidR="00E51254">
        <w:rPr>
          <w:rFonts w:ascii="Century Gothic" w:hAnsi="Century Gothic"/>
          <w:sz w:val="22"/>
        </w:rPr>
        <w:t xml:space="preserve">Nacken </w:t>
      </w:r>
      <w:r w:rsidR="00EE5B61">
        <w:rPr>
          <w:rFonts w:ascii="Century Gothic" w:hAnsi="Century Gothic"/>
          <w:sz w:val="22"/>
        </w:rPr>
        <w:t>fühlen</w:t>
      </w:r>
      <w:r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3817938D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9F606F" wp14:editId="29433534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3162A24" id="Gerader Verbinder 9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BOU8MrswEAAMI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0EED0448" w14:textId="125CCC2F" w:rsidR="009D069D" w:rsidRPr="009D069D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6E9F09F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C21F8A5" w14:textId="140FA83A" w:rsidR="00DA5472" w:rsidRDefault="00DA5472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0019EEFC" w14:textId="455991F2" w:rsidR="00CF0F8B" w:rsidRPr="00C16AA2" w:rsidRDefault="000633FD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</w:t>
      </w:r>
      <w:ins w:id="6" w:author="Anna Thorwart" w:date="2015-10-22T13:42:00Z">
        <w:r w:rsidR="005F37B1">
          <w:rPr>
            <w:rFonts w:ascii="Century Gothic" w:hAnsi="Century Gothic"/>
            <w:sz w:val="22"/>
          </w:rPr>
          <w:t xml:space="preserve">tatsächlich </w:t>
        </w:r>
      </w:ins>
      <w:r w:rsidRPr="00C9086F">
        <w:rPr>
          <w:rFonts w:ascii="Century Gothic" w:hAnsi="Century Gothic"/>
          <w:sz w:val="22"/>
        </w:rPr>
        <w:t xml:space="preserve">gerade Schmerzen hast, wirst Du dann auch </w:t>
      </w:r>
      <w:del w:id="7" w:author="Anna Thorwart" w:date="2015-10-22T13:45:00Z">
        <w:r w:rsidRPr="00C9086F" w:rsidDel="003B6A59">
          <w:rPr>
            <w:rFonts w:ascii="Century Gothic" w:hAnsi="Century Gothic"/>
            <w:sz w:val="22"/>
          </w:rPr>
          <w:delText xml:space="preserve">auf jeden Fall </w:delText>
        </w:r>
      </w:del>
      <w:r w:rsidRPr="00C9086F">
        <w:rPr>
          <w:rFonts w:ascii="Century Gothic" w:hAnsi="Century Gothic"/>
          <w:sz w:val="22"/>
        </w:rPr>
        <w:t>ein</w:t>
      </w:r>
      <w:r>
        <w:rPr>
          <w:rFonts w:ascii="Century Gothic" w:hAnsi="Century Gothic"/>
          <w:sz w:val="22"/>
        </w:rPr>
        <w:t>e Spannung in der Hand fühlen</w:t>
      </w:r>
      <w:r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7DF1FB1B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4E5D1" wp14:editId="5F215B0A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9C55590" id="Gerader Verbinder 10" o:spid="_x0000_s1026" style="position:absolute;z-index:25166643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AxMf+oswEAAMQ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473B388A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37B56DBF" w14:textId="77777777" w:rsidR="00DA5472" w:rsidRDefault="00DA5472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1BFDF6C4" w14:textId="225D403C" w:rsidR="00CF0F8B" w:rsidRPr="00C16AA2" w:rsidRDefault="00300C14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gerade </w:t>
      </w:r>
      <w:r w:rsidRPr="000633FD">
        <w:rPr>
          <w:rFonts w:ascii="Century Gothic" w:hAnsi="Century Gothic"/>
          <w:sz w:val="22"/>
          <w:u w:val="single"/>
        </w:rPr>
        <w:t>keine</w:t>
      </w:r>
      <w:r w:rsidRPr="00C9086F">
        <w:rPr>
          <w:rFonts w:ascii="Century Gothic" w:hAnsi="Century Gothic"/>
          <w:sz w:val="22"/>
        </w:rPr>
        <w:t xml:space="preserve"> Schmerzen hast, </w:t>
      </w:r>
      <w:r w:rsidR="00E51254">
        <w:rPr>
          <w:rFonts w:ascii="Century Gothic" w:hAnsi="Century Gothic"/>
          <w:sz w:val="22"/>
        </w:rPr>
        <w:t xml:space="preserve">kannst </w:t>
      </w:r>
      <w:r w:rsidRPr="00C9086F">
        <w:rPr>
          <w:rFonts w:ascii="Century Gothic" w:hAnsi="Century Gothic"/>
          <w:sz w:val="22"/>
        </w:rPr>
        <w:t xml:space="preserve">Du dann trotzdem </w:t>
      </w:r>
      <w:r w:rsidR="007A3D71" w:rsidRPr="00C9086F">
        <w:rPr>
          <w:rFonts w:ascii="Century Gothic" w:hAnsi="Century Gothic"/>
          <w:sz w:val="22"/>
        </w:rPr>
        <w:t>ein</w:t>
      </w:r>
      <w:r w:rsidR="007A3D71">
        <w:rPr>
          <w:rFonts w:ascii="Century Gothic" w:hAnsi="Century Gothic"/>
          <w:sz w:val="22"/>
        </w:rPr>
        <w:t xml:space="preserve">e Spannung </w:t>
      </w:r>
      <w:r w:rsidR="007A3D71" w:rsidRPr="00C9086F">
        <w:rPr>
          <w:rFonts w:ascii="Century Gothic" w:hAnsi="Century Gothic"/>
          <w:sz w:val="22"/>
        </w:rPr>
        <w:t xml:space="preserve">im Bauch </w:t>
      </w:r>
      <w:r w:rsidR="007A3D71">
        <w:rPr>
          <w:rFonts w:ascii="Century Gothic" w:hAnsi="Century Gothic"/>
          <w:sz w:val="22"/>
        </w:rPr>
        <w:t>fühlen</w:t>
      </w:r>
      <w:r w:rsidR="00DA3F6E"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78F08D39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B13E8" wp14:editId="7AE79C1F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04F7A1F" id="Gerader Verbinder 11" o:spid="_x0000_s1026" style="position:absolute;z-index:2516684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DdRNxqswEAAMQ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3F66C39C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0C42D5A5" w14:textId="77777777" w:rsidR="00DA5472" w:rsidRDefault="00DA5472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7B0AC5DF" w14:textId="77777777" w:rsidR="00DA5472" w:rsidRDefault="00DA5472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3DC71B53" w14:textId="4D3AF902" w:rsidR="00CF0F8B" w:rsidRPr="00C16AA2" w:rsidRDefault="00300C14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gerade </w:t>
      </w:r>
      <w:r w:rsidRPr="000633FD">
        <w:rPr>
          <w:rFonts w:ascii="Century Gothic" w:hAnsi="Century Gothic"/>
          <w:sz w:val="22"/>
          <w:u w:val="single"/>
        </w:rPr>
        <w:t>keine</w:t>
      </w:r>
      <w:r w:rsidRPr="00C9086F">
        <w:rPr>
          <w:rFonts w:ascii="Century Gothic" w:hAnsi="Century Gothic"/>
          <w:sz w:val="22"/>
        </w:rPr>
        <w:t xml:space="preserve"> Schmerzen hast, </w:t>
      </w:r>
      <w:r w:rsidR="00201E8F">
        <w:rPr>
          <w:rFonts w:ascii="Century Gothic" w:hAnsi="Century Gothic"/>
          <w:sz w:val="22"/>
        </w:rPr>
        <w:t>kannst</w:t>
      </w:r>
      <w:r w:rsidRPr="00C9086F">
        <w:rPr>
          <w:rFonts w:ascii="Century Gothic" w:hAnsi="Century Gothic"/>
          <w:sz w:val="22"/>
        </w:rPr>
        <w:t xml:space="preserve"> Du dann trotzdem </w:t>
      </w:r>
      <w:r w:rsidR="00201E8F" w:rsidRPr="00C9086F">
        <w:rPr>
          <w:rFonts w:ascii="Century Gothic" w:hAnsi="Century Gothic"/>
          <w:sz w:val="22"/>
        </w:rPr>
        <w:t>ein</w:t>
      </w:r>
      <w:r w:rsidR="00201E8F">
        <w:rPr>
          <w:rFonts w:ascii="Century Gothic" w:hAnsi="Century Gothic"/>
          <w:sz w:val="22"/>
        </w:rPr>
        <w:t>e Spannung im Nacken fühlen</w:t>
      </w:r>
      <w:r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1A70262E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67F0F" wp14:editId="33B54C40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3573DB0" id="Gerader Verbinder 12" o:spid="_x0000_s1026" style="position:absolute;z-index:2516705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" strokecolor="#4579b8 [3044]">
                <w10:wrap anchorx="page"/>
              </v:line>
            </w:pict>
          </mc:Fallback>
        </mc:AlternateContent>
      </w:r>
    </w:p>
    <w:p w14:paraId="5B75832F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46400676" w14:textId="77777777" w:rsidR="00DA5472" w:rsidRDefault="00DA5472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574DF43C" w14:textId="0EE951E7" w:rsidR="00CF0F8B" w:rsidRPr="00C16AA2" w:rsidRDefault="000633FD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gerade </w:t>
      </w:r>
      <w:r w:rsidRPr="000633FD">
        <w:rPr>
          <w:rFonts w:ascii="Century Gothic" w:hAnsi="Century Gothic"/>
          <w:sz w:val="22"/>
          <w:u w:val="single"/>
        </w:rPr>
        <w:t>keine</w:t>
      </w:r>
      <w:r w:rsidRPr="00C9086F">
        <w:rPr>
          <w:rFonts w:ascii="Century Gothic" w:hAnsi="Century Gothic"/>
          <w:sz w:val="22"/>
        </w:rPr>
        <w:t xml:space="preserve"> Schmerzen hast, </w:t>
      </w:r>
      <w:r>
        <w:rPr>
          <w:rFonts w:ascii="Century Gothic" w:hAnsi="Century Gothic"/>
          <w:sz w:val="22"/>
        </w:rPr>
        <w:t>kannst</w:t>
      </w:r>
      <w:r w:rsidRPr="00C9086F">
        <w:rPr>
          <w:rFonts w:ascii="Century Gothic" w:hAnsi="Century Gothic"/>
          <w:sz w:val="22"/>
        </w:rPr>
        <w:t xml:space="preserve"> Du dann trotzdem ein</w:t>
      </w:r>
      <w:r>
        <w:rPr>
          <w:rFonts w:ascii="Century Gothic" w:hAnsi="Century Gothic"/>
          <w:sz w:val="22"/>
        </w:rPr>
        <w:t>e Spannung in der Hand fühlen</w:t>
      </w:r>
      <w:r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649F7EB5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7EC5F" wp14:editId="7873D618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9EC04F0" id="Gerader Verbinder 13" o:spid="_x0000_s1026" style="position:absolute;z-index:25167257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" strokecolor="#4579b8 [3044]">
                <w10:wrap anchorx="page"/>
              </v:line>
            </w:pict>
          </mc:Fallback>
        </mc:AlternateContent>
      </w:r>
    </w:p>
    <w:p w14:paraId="55CCC895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2144C10C" w14:textId="77777777" w:rsidR="00DA5472" w:rsidRDefault="00DA5472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370F7D11" w14:textId="6A6F9FAF" w:rsidR="009A4295" w:rsidRDefault="00DA3F6E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Nenne mir so viele Gründe wie möglich, von </w:t>
      </w:r>
      <w:r w:rsidR="000633FD">
        <w:rPr>
          <w:rFonts w:ascii="Century Gothic" w:hAnsi="Century Gothic"/>
          <w:sz w:val="22"/>
        </w:rPr>
        <w:t xml:space="preserve">denen Du glaubst, warum Du eine Spannung </w:t>
      </w:r>
      <w:r w:rsidR="000633FD" w:rsidRPr="00C9086F">
        <w:rPr>
          <w:rFonts w:ascii="Century Gothic" w:hAnsi="Century Gothic"/>
          <w:sz w:val="22"/>
        </w:rPr>
        <w:t xml:space="preserve">im Bauch </w:t>
      </w:r>
      <w:r w:rsidR="000633FD">
        <w:rPr>
          <w:rFonts w:ascii="Century Gothic" w:hAnsi="Century Gothic"/>
          <w:sz w:val="22"/>
        </w:rPr>
        <w:t xml:space="preserve">fühlen </w:t>
      </w:r>
      <w:r>
        <w:rPr>
          <w:rFonts w:ascii="Century Gothic" w:hAnsi="Century Gothic"/>
          <w:sz w:val="22"/>
        </w:rPr>
        <w:t>kannst.</w:t>
      </w:r>
    </w:p>
    <w:p w14:paraId="169EEA9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8371BCC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05324DC2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0F2A0F3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71564D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AC9F360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7D75FDF6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08AAC53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301CF22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7AD08BE9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52B8C84" w14:textId="77777777" w:rsidR="000633FD" w:rsidRPr="00DA5472" w:rsidRDefault="000633FD" w:rsidP="00DA5472">
      <w:pPr>
        <w:spacing w:before="120" w:line="240" w:lineRule="auto"/>
        <w:rPr>
          <w:rFonts w:ascii="Century Gothic" w:hAnsi="Century Gothic"/>
          <w:sz w:val="22"/>
        </w:rPr>
      </w:pPr>
    </w:p>
    <w:p w14:paraId="05F53F8A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75DDCD7C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9210F39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094957C" w14:textId="77777777" w:rsidR="000633FD" w:rsidRPr="00DA5472" w:rsidRDefault="000633FD" w:rsidP="00DA5472">
      <w:pPr>
        <w:spacing w:before="120" w:line="240" w:lineRule="auto"/>
        <w:rPr>
          <w:rFonts w:ascii="Century Gothic" w:hAnsi="Century Gothic"/>
          <w:sz w:val="22"/>
        </w:rPr>
      </w:pPr>
    </w:p>
    <w:p w14:paraId="5834EDCC" w14:textId="6CEDC267" w:rsidR="000633FD" w:rsidRDefault="000633FD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Nenne mir so viele Gründe wie möglich, von denen Du glaubst, warum Du eine Spannung </w:t>
      </w:r>
      <w:r w:rsidRPr="00C9086F">
        <w:rPr>
          <w:rFonts w:ascii="Century Gothic" w:hAnsi="Century Gothic"/>
          <w:sz w:val="22"/>
        </w:rPr>
        <w:t xml:space="preserve">im Bauch </w:t>
      </w:r>
      <w:r>
        <w:rPr>
          <w:rFonts w:ascii="Century Gothic" w:hAnsi="Century Gothic"/>
          <w:sz w:val="22"/>
        </w:rPr>
        <w:t>fühlen kannst.</w:t>
      </w:r>
    </w:p>
    <w:p w14:paraId="329CC24D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2D6C83C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4CC6B7B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714424AC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E3FD64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20BCB3D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2980C98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CBF8513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A61059D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27213E77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1661A52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050C9362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11389A9" w14:textId="77777777" w:rsidR="000633FD" w:rsidRPr="00DA5472" w:rsidRDefault="000633FD" w:rsidP="00DA5472">
      <w:pPr>
        <w:spacing w:before="120" w:line="240" w:lineRule="auto"/>
        <w:rPr>
          <w:rFonts w:ascii="Century Gothic" w:hAnsi="Century Gothic"/>
          <w:sz w:val="22"/>
        </w:rPr>
      </w:pPr>
    </w:p>
    <w:p w14:paraId="6F8C777B" w14:textId="77777777" w:rsidR="000633FD" w:rsidRPr="00DA5472" w:rsidRDefault="000633FD" w:rsidP="00DA5472">
      <w:pPr>
        <w:spacing w:before="120" w:line="240" w:lineRule="auto"/>
        <w:rPr>
          <w:rFonts w:ascii="Century Gothic" w:hAnsi="Century Gothic"/>
          <w:sz w:val="22"/>
        </w:rPr>
      </w:pPr>
    </w:p>
    <w:sectPr w:rsidR="000633FD" w:rsidRPr="00DA5472" w:rsidSect="00DF38CA">
      <w:headerReference w:type="default" r:id="rId9"/>
      <w:footerReference w:type="default" r:id="rId10"/>
      <w:pgSz w:w="11906" w:h="16838"/>
      <w:pgMar w:top="1276" w:right="1417" w:bottom="1135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ECB7B4" w14:textId="77777777" w:rsidR="00950ADB" w:rsidRDefault="00950ADB">
      <w:r>
        <w:separator/>
      </w:r>
    </w:p>
  </w:endnote>
  <w:endnote w:type="continuationSeparator" w:id="0">
    <w:p w14:paraId="7299A1D2" w14:textId="77777777" w:rsidR="00950ADB" w:rsidRDefault="00950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F8BA3" w14:textId="221F38BD" w:rsidR="003055BB" w:rsidRDefault="003055BB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BB7A33" w14:textId="77777777" w:rsidR="00950ADB" w:rsidRDefault="00950ADB">
      <w:r>
        <w:separator/>
      </w:r>
    </w:p>
  </w:footnote>
  <w:footnote w:type="continuationSeparator" w:id="0">
    <w:p w14:paraId="2A8BBA18" w14:textId="77777777" w:rsidR="00950ADB" w:rsidRDefault="00950A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63EED" w14:textId="77777777" w:rsidR="003055BB" w:rsidRPr="00B90EBD" w:rsidRDefault="003055BB">
    <w:pPr>
      <w:pStyle w:val="Kopfzeile"/>
    </w:pPr>
    <w:r w:rsidRPr="00B90EBD">
      <w:t xml:space="preserve">Exp: </w:t>
    </w:r>
    <w:r w:rsidR="00B90EBD" w:rsidRPr="00B90EBD">
      <w:t>_____</w:t>
    </w:r>
    <w:r w:rsidRPr="00B90EBD">
      <w:t xml:space="preserve"> EG :_____NR:_____</w:t>
    </w:r>
    <w:r w:rsidRPr="00B90EB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875"/>
    <w:multiLevelType w:val="hybridMultilevel"/>
    <w:tmpl w:val="6D0AAC32"/>
    <w:lvl w:ilvl="0" w:tplc="DFAC5AEE">
      <w:start w:val="1"/>
      <w:numFmt w:val="decimal"/>
      <w:lvlText w:val="%1."/>
      <w:lvlJc w:val="left"/>
      <w:pPr>
        <w:ind w:left="360" w:hanging="360"/>
      </w:pPr>
      <w:rPr>
        <w:rFonts w:ascii="Century Gothic" w:eastAsia="Times New Roman" w:hAnsi="Century Gothic"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DF04C1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2C21E03"/>
    <w:multiLevelType w:val="hybridMultilevel"/>
    <w:tmpl w:val="D3005AF0"/>
    <w:lvl w:ilvl="0" w:tplc="5EB49E70">
      <w:start w:val="4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2A7"/>
    <w:rsid w:val="000404DB"/>
    <w:rsid w:val="00052383"/>
    <w:rsid w:val="000633FD"/>
    <w:rsid w:val="000F36EF"/>
    <w:rsid w:val="00107239"/>
    <w:rsid w:val="00133D89"/>
    <w:rsid w:val="001B07BF"/>
    <w:rsid w:val="001C1AEE"/>
    <w:rsid w:val="00201E8F"/>
    <w:rsid w:val="0020690B"/>
    <w:rsid w:val="00231EB9"/>
    <w:rsid w:val="00295CC7"/>
    <w:rsid w:val="00300C14"/>
    <w:rsid w:val="003055BB"/>
    <w:rsid w:val="00337C4A"/>
    <w:rsid w:val="003A7F4A"/>
    <w:rsid w:val="003B6A59"/>
    <w:rsid w:val="00403D02"/>
    <w:rsid w:val="00425C24"/>
    <w:rsid w:val="00451AD3"/>
    <w:rsid w:val="00466A04"/>
    <w:rsid w:val="004737AF"/>
    <w:rsid w:val="00531827"/>
    <w:rsid w:val="005D7D3F"/>
    <w:rsid w:val="005F37B1"/>
    <w:rsid w:val="00623326"/>
    <w:rsid w:val="006E40F3"/>
    <w:rsid w:val="00713FAB"/>
    <w:rsid w:val="007254CC"/>
    <w:rsid w:val="007817B9"/>
    <w:rsid w:val="007A257D"/>
    <w:rsid w:val="007A3D71"/>
    <w:rsid w:val="007D7B6B"/>
    <w:rsid w:val="007D7DA5"/>
    <w:rsid w:val="00806B31"/>
    <w:rsid w:val="008144E6"/>
    <w:rsid w:val="00815F94"/>
    <w:rsid w:val="008A49AA"/>
    <w:rsid w:val="008D4D27"/>
    <w:rsid w:val="00917FC6"/>
    <w:rsid w:val="00950ADB"/>
    <w:rsid w:val="009A4295"/>
    <w:rsid w:val="009B242E"/>
    <w:rsid w:val="009D069D"/>
    <w:rsid w:val="009F6D7A"/>
    <w:rsid w:val="00A127A7"/>
    <w:rsid w:val="00A85E55"/>
    <w:rsid w:val="00B46ADD"/>
    <w:rsid w:val="00B54F29"/>
    <w:rsid w:val="00B90EBD"/>
    <w:rsid w:val="00BD5590"/>
    <w:rsid w:val="00C16AA2"/>
    <w:rsid w:val="00C9086F"/>
    <w:rsid w:val="00CF0F8B"/>
    <w:rsid w:val="00CF5BB6"/>
    <w:rsid w:val="00D65B4B"/>
    <w:rsid w:val="00D6677D"/>
    <w:rsid w:val="00DA3F6E"/>
    <w:rsid w:val="00DA4373"/>
    <w:rsid w:val="00DA5472"/>
    <w:rsid w:val="00DB3804"/>
    <w:rsid w:val="00DE681E"/>
    <w:rsid w:val="00DF38CA"/>
    <w:rsid w:val="00E320C3"/>
    <w:rsid w:val="00E51254"/>
    <w:rsid w:val="00E9407B"/>
    <w:rsid w:val="00EA5488"/>
    <w:rsid w:val="00EE5B61"/>
    <w:rsid w:val="00F430E4"/>
    <w:rsid w:val="00F602A7"/>
    <w:rsid w:val="00FE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84B5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02A7"/>
    <w:pPr>
      <w:spacing w:line="360" w:lineRule="auto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02A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02A7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sid w:val="00F602A7"/>
    <w:pPr>
      <w:spacing w:line="240" w:lineRule="auto"/>
    </w:pPr>
    <w:rPr>
      <w:rFonts w:ascii="Century Gothic" w:hAnsi="Century Gothic"/>
      <w:sz w:val="20"/>
    </w:rPr>
  </w:style>
  <w:style w:type="character" w:styleId="Funotenzeichen">
    <w:name w:val="footnote reference"/>
    <w:basedOn w:val="Absatz-Standardschriftart"/>
    <w:semiHidden/>
    <w:rsid w:val="00F602A7"/>
    <w:rPr>
      <w:vertAlign w:val="superscript"/>
    </w:rPr>
  </w:style>
  <w:style w:type="paragraph" w:styleId="Textkrper">
    <w:name w:val="Body Text"/>
    <w:basedOn w:val="Standard"/>
    <w:rsid w:val="00F602A7"/>
    <w:pPr>
      <w:jc w:val="both"/>
    </w:pPr>
    <w:rPr>
      <w:rFonts w:ascii="Century Gothic" w:hAnsi="Century Gothic"/>
    </w:rPr>
  </w:style>
  <w:style w:type="paragraph" w:styleId="Dokumentstruktur">
    <w:name w:val="Document Map"/>
    <w:basedOn w:val="Standard"/>
    <w:semiHidden/>
    <w:rsid w:val="00F602A7"/>
    <w:pPr>
      <w:shd w:val="clear" w:color="auto" w:fill="000080"/>
    </w:pPr>
    <w:rPr>
      <w:rFonts w:ascii="Tahoma" w:hAnsi="Tahoma" w:cs="Tahoma"/>
      <w:sz w:val="20"/>
    </w:rPr>
  </w:style>
  <w:style w:type="paragraph" w:styleId="NurText">
    <w:name w:val="Plain Text"/>
    <w:basedOn w:val="Standard"/>
    <w:link w:val="NurTextZchn"/>
    <w:uiPriority w:val="99"/>
    <w:unhideWhenUsed/>
    <w:rsid w:val="00B90EBD"/>
    <w:pPr>
      <w:spacing w:line="240" w:lineRule="auto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90EBD"/>
    <w:rPr>
      <w:rFonts w:ascii="Calibri" w:eastAsiaTheme="minorHAnsi" w:hAnsi="Calibri" w:cstheme="minorBidi"/>
      <w:sz w:val="22"/>
      <w:szCs w:val="21"/>
      <w:lang w:eastAsia="en-US"/>
    </w:rPr>
  </w:style>
  <w:style w:type="character" w:styleId="Kommentarzeichen">
    <w:name w:val="annotation reference"/>
    <w:basedOn w:val="Absatz-Standardschriftart"/>
    <w:rsid w:val="00300C1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0C1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300C14"/>
  </w:style>
  <w:style w:type="paragraph" w:styleId="Kommentarthema">
    <w:name w:val="annotation subject"/>
    <w:basedOn w:val="Kommentartext"/>
    <w:next w:val="Kommentartext"/>
    <w:link w:val="KommentarthemaZchn"/>
    <w:rsid w:val="00300C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0C14"/>
    <w:rPr>
      <w:b/>
      <w:bCs/>
    </w:rPr>
  </w:style>
  <w:style w:type="paragraph" w:styleId="berarbeitung">
    <w:name w:val="Revision"/>
    <w:hidden/>
    <w:uiPriority w:val="99"/>
    <w:semiHidden/>
    <w:rsid w:val="00300C14"/>
    <w:rPr>
      <w:sz w:val="24"/>
    </w:rPr>
  </w:style>
  <w:style w:type="paragraph" w:styleId="Sprechblasentext">
    <w:name w:val="Balloon Text"/>
    <w:basedOn w:val="Standard"/>
    <w:link w:val="SprechblasentextZchn"/>
    <w:rsid w:val="00300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00C1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90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02A7"/>
    <w:pPr>
      <w:spacing w:line="360" w:lineRule="auto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02A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02A7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sid w:val="00F602A7"/>
    <w:pPr>
      <w:spacing w:line="240" w:lineRule="auto"/>
    </w:pPr>
    <w:rPr>
      <w:rFonts w:ascii="Century Gothic" w:hAnsi="Century Gothic"/>
      <w:sz w:val="20"/>
    </w:rPr>
  </w:style>
  <w:style w:type="character" w:styleId="Funotenzeichen">
    <w:name w:val="footnote reference"/>
    <w:basedOn w:val="Absatz-Standardschriftart"/>
    <w:semiHidden/>
    <w:rsid w:val="00F602A7"/>
    <w:rPr>
      <w:vertAlign w:val="superscript"/>
    </w:rPr>
  </w:style>
  <w:style w:type="paragraph" w:styleId="Textkrper">
    <w:name w:val="Body Text"/>
    <w:basedOn w:val="Standard"/>
    <w:rsid w:val="00F602A7"/>
    <w:pPr>
      <w:jc w:val="both"/>
    </w:pPr>
    <w:rPr>
      <w:rFonts w:ascii="Century Gothic" w:hAnsi="Century Gothic"/>
    </w:rPr>
  </w:style>
  <w:style w:type="paragraph" w:styleId="Dokumentstruktur">
    <w:name w:val="Document Map"/>
    <w:basedOn w:val="Standard"/>
    <w:semiHidden/>
    <w:rsid w:val="00F602A7"/>
    <w:pPr>
      <w:shd w:val="clear" w:color="auto" w:fill="000080"/>
    </w:pPr>
    <w:rPr>
      <w:rFonts w:ascii="Tahoma" w:hAnsi="Tahoma" w:cs="Tahoma"/>
      <w:sz w:val="20"/>
    </w:rPr>
  </w:style>
  <w:style w:type="paragraph" w:styleId="NurText">
    <w:name w:val="Plain Text"/>
    <w:basedOn w:val="Standard"/>
    <w:link w:val="NurTextZchn"/>
    <w:uiPriority w:val="99"/>
    <w:unhideWhenUsed/>
    <w:rsid w:val="00B90EBD"/>
    <w:pPr>
      <w:spacing w:line="240" w:lineRule="auto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90EBD"/>
    <w:rPr>
      <w:rFonts w:ascii="Calibri" w:eastAsiaTheme="minorHAnsi" w:hAnsi="Calibri" w:cstheme="minorBidi"/>
      <w:sz w:val="22"/>
      <w:szCs w:val="21"/>
      <w:lang w:eastAsia="en-US"/>
    </w:rPr>
  </w:style>
  <w:style w:type="character" w:styleId="Kommentarzeichen">
    <w:name w:val="annotation reference"/>
    <w:basedOn w:val="Absatz-Standardschriftart"/>
    <w:rsid w:val="00300C1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0C1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300C14"/>
  </w:style>
  <w:style w:type="paragraph" w:styleId="Kommentarthema">
    <w:name w:val="annotation subject"/>
    <w:basedOn w:val="Kommentartext"/>
    <w:next w:val="Kommentartext"/>
    <w:link w:val="KommentarthemaZchn"/>
    <w:rsid w:val="00300C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0C14"/>
    <w:rPr>
      <w:b/>
      <w:bCs/>
    </w:rPr>
  </w:style>
  <w:style w:type="paragraph" w:styleId="berarbeitung">
    <w:name w:val="Revision"/>
    <w:hidden/>
    <w:uiPriority w:val="99"/>
    <w:semiHidden/>
    <w:rsid w:val="00300C14"/>
    <w:rPr>
      <w:sz w:val="24"/>
    </w:rPr>
  </w:style>
  <w:style w:type="paragraph" w:styleId="Sprechblasentext">
    <w:name w:val="Balloon Text"/>
    <w:basedOn w:val="Standard"/>
    <w:link w:val="SprechblasentextZchn"/>
    <w:rsid w:val="00300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00C1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9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8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AA79628-2817-4317-999C-6141C02B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Nachbefragungsbogen</vt:lpstr>
    </vt:vector>
  </TitlesOfParts>
  <Company>Philipps-Universität Marburg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Nachbefragungsbogen</dc:title>
  <dc:creator>Andingj</dc:creator>
  <cp:lastModifiedBy>Anna Thorwart</cp:lastModifiedBy>
  <cp:revision>2</cp:revision>
  <cp:lastPrinted>2015-10-21T16:46:00Z</cp:lastPrinted>
  <dcterms:created xsi:type="dcterms:W3CDTF">2015-10-22T11:46:00Z</dcterms:created>
  <dcterms:modified xsi:type="dcterms:W3CDTF">2015-10-22T11:46:00Z</dcterms:modified>
</cp:coreProperties>
</file>
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82F0D" w14:textId="77777777" w:rsidR="00F602A7" w:rsidRDefault="00F602A7" w:rsidP="00DA5472">
      <w:pPr>
        <w:spacing w:before="120" w:line="240" w:lineRule="auto"/>
        <w:jc w:val="center"/>
        <w:outlineLvl w:val="0"/>
        <w:rPr>
          <w:rFonts w:ascii="Century Gothic" w:hAnsi="Century Gothic"/>
          <w:b/>
          <w:sz w:val="22"/>
          <w:u w:val="single"/>
        </w:rPr>
      </w:pPr>
      <w:r w:rsidRPr="00DB1C7B">
        <w:rPr>
          <w:rFonts w:ascii="Century Gothic" w:hAnsi="Century Gothic"/>
          <w:b/>
          <w:sz w:val="22"/>
          <w:u w:val="single"/>
        </w:rPr>
        <w:t>Nachbefragungsbogen</w:t>
      </w:r>
    </w:p>
    <w:p w14:paraId="5AD1BDEB" w14:textId="77777777" w:rsidR="00F602A7" w:rsidRPr="00DB1C7B" w:rsidRDefault="00F602A7" w:rsidP="00DA5472">
      <w:pPr>
        <w:spacing w:before="120" w:line="240" w:lineRule="auto"/>
        <w:jc w:val="center"/>
        <w:rPr>
          <w:rFonts w:ascii="Century Gothic" w:hAnsi="Century Gothic"/>
          <w:b/>
          <w:sz w:val="22"/>
          <w:u w:val="single"/>
        </w:rPr>
      </w:pPr>
    </w:p>
    <w:p w14:paraId="3B6FC30D" w14:textId="77777777" w:rsidR="00B90EBD" w:rsidRDefault="00DA3F6E" w:rsidP="00DA5472">
      <w:p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Jetzt</w:t>
      </w:r>
      <w:r w:rsidR="00B90EBD">
        <w:rPr>
          <w:rFonts w:ascii="Century Gothic" w:hAnsi="Century Gothic"/>
          <w:sz w:val="22"/>
        </w:rPr>
        <w:t xml:space="preserve"> haben wir noch ein paar Fragen darüber, wie und was Du über </w:t>
      </w:r>
      <w:r w:rsidR="007817B9">
        <w:rPr>
          <w:rFonts w:ascii="Century Gothic" w:hAnsi="Century Gothic"/>
          <w:sz w:val="22"/>
        </w:rPr>
        <w:t xml:space="preserve">Deine Schmerzen </w:t>
      </w:r>
      <w:r w:rsidR="00B90EBD">
        <w:rPr>
          <w:rFonts w:ascii="Century Gothic" w:hAnsi="Century Gothic"/>
          <w:sz w:val="22"/>
        </w:rPr>
        <w:t xml:space="preserve">denkst. </w:t>
      </w:r>
    </w:p>
    <w:p w14:paraId="7209F3C3" w14:textId="79A0CD18" w:rsidR="00C16AA2" w:rsidRDefault="00623326" w:rsidP="00DA5472">
      <w:p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Wir möchten vor allem wissen, </w:t>
      </w:r>
      <w:r w:rsidR="00B54F29">
        <w:rPr>
          <w:rFonts w:ascii="Century Gothic" w:hAnsi="Century Gothic"/>
          <w:sz w:val="22"/>
        </w:rPr>
        <w:t xml:space="preserve">für </w:t>
      </w:r>
      <w:r>
        <w:rPr>
          <w:rFonts w:ascii="Century Gothic" w:hAnsi="Century Gothic"/>
          <w:sz w:val="22"/>
        </w:rPr>
        <w:t xml:space="preserve">wie wahrscheinlich Du Schmerzen und Ihre Folgen hältst, also </w:t>
      </w:r>
      <w:r w:rsidR="00300C14">
        <w:rPr>
          <w:rFonts w:ascii="Century Gothic" w:hAnsi="Century Gothic"/>
          <w:sz w:val="22"/>
        </w:rPr>
        <w:t xml:space="preserve">wie stark Du daran </w:t>
      </w:r>
      <w:r>
        <w:rPr>
          <w:rFonts w:ascii="Century Gothic" w:hAnsi="Century Gothic"/>
          <w:sz w:val="22"/>
        </w:rPr>
        <w:t>glaubst, da</w:t>
      </w:r>
      <w:r w:rsidR="00C9086F">
        <w:rPr>
          <w:rFonts w:ascii="Century Gothic" w:hAnsi="Century Gothic"/>
          <w:sz w:val="22"/>
        </w:rPr>
        <w:t>s</w:t>
      </w:r>
      <w:r>
        <w:rPr>
          <w:rFonts w:ascii="Century Gothic" w:hAnsi="Century Gothic"/>
          <w:sz w:val="22"/>
        </w:rPr>
        <w:t xml:space="preserve">s sie passieren. Manchmal ist man sich zu 100% sicher, dass </w:t>
      </w:r>
      <w:r w:rsidR="00300C14">
        <w:rPr>
          <w:rFonts w:ascii="Century Gothic" w:hAnsi="Century Gothic"/>
          <w:sz w:val="22"/>
        </w:rPr>
        <w:t>et</w:t>
      </w:r>
      <w:r>
        <w:rPr>
          <w:rFonts w:ascii="Century Gothic" w:hAnsi="Century Gothic"/>
          <w:sz w:val="22"/>
        </w:rPr>
        <w:t xml:space="preserve">was passiert; manchmal ist man sich aber auch ganz sicher, dass etwas nicht passiert. </w:t>
      </w:r>
    </w:p>
    <w:p w14:paraId="6C5A0004" w14:textId="77777777" w:rsidR="00C16AA2" w:rsidRDefault="00C16AA2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50850695" w14:textId="3C4434DF" w:rsidR="00300C14" w:rsidRPr="00C16AA2" w:rsidRDefault="00C16AA2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Stell Dir mehrere verschiedene Situationen in Deinem Alltag vor. Für wie wahrscheinlich hältst Du es, dass Du </w:t>
      </w:r>
      <w:ins w:id="0" w:author="Anna Thorwart" w:date="2015-10-22T13:41:00Z">
        <w:r w:rsidR="005F37B1">
          <w:rPr>
            <w:rFonts w:ascii="Century Gothic" w:hAnsi="Century Gothic"/>
            <w:sz w:val="22"/>
          </w:rPr>
          <w:t xml:space="preserve">gerade </w:t>
        </w:r>
      </w:ins>
      <w:r>
        <w:rPr>
          <w:rFonts w:ascii="Century Gothic" w:hAnsi="Century Gothic"/>
          <w:sz w:val="22"/>
        </w:rPr>
        <w:t>Schmerzen hast</w:t>
      </w:r>
      <w:r w:rsidR="00C9086F" w:rsidRPr="00C16AA2">
        <w:rPr>
          <w:rFonts w:ascii="Century Gothic" w:hAnsi="Century Gothic"/>
          <w:sz w:val="22"/>
        </w:rPr>
        <w:t xml:space="preserve">? </w:t>
      </w:r>
    </w:p>
    <w:p w14:paraId="1A5A5454" w14:textId="2EF9D750" w:rsidR="00C9086F" w:rsidRDefault="00107239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308C2" wp14:editId="7A970A6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5051F87" id="Gerader Verbinder 3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pOkaQ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755CF77" w14:textId="6F032BC3" w:rsidR="00107239" w:rsidRDefault="00C9086F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 w:rsidRPr="005D7D3F">
        <w:rPr>
          <w:rFonts w:ascii="Century Gothic" w:hAnsi="Century Gothic"/>
          <w:sz w:val="22"/>
        </w:rPr>
        <w:t xml:space="preserve">Nein, </w:t>
      </w:r>
      <w:r w:rsidR="009D069D" w:rsidRPr="005D7D3F">
        <w:rPr>
          <w:rFonts w:ascii="Century Gothic" w:hAnsi="Century Gothic"/>
          <w:sz w:val="22"/>
        </w:rPr>
        <w:t xml:space="preserve">ich habe </w:t>
      </w:r>
      <w:r w:rsidR="0020690B" w:rsidRPr="005D7D3F">
        <w:rPr>
          <w:rFonts w:ascii="Century Gothic" w:hAnsi="Century Gothic"/>
          <w:sz w:val="22"/>
        </w:rPr>
        <w:t xml:space="preserve">gerade  </w:t>
      </w:r>
      <w:r w:rsidR="0020690B" w:rsidRPr="005D7D3F">
        <w:rPr>
          <w:rFonts w:ascii="Century Gothic" w:hAnsi="Century Gothic"/>
          <w:sz w:val="22"/>
        </w:rPr>
        <w:tab/>
        <w:t xml:space="preserve">Ja, ich habe </w:t>
      </w:r>
      <w:r w:rsidR="0020690B" w:rsidRPr="005D7D3F">
        <w:rPr>
          <w:rFonts w:ascii="Century Gothic" w:hAnsi="Century Gothic"/>
          <w:sz w:val="22"/>
        </w:rPr>
        <w:br/>
        <w:t xml:space="preserve">keine </w:t>
      </w:r>
      <w:r w:rsidR="009D069D" w:rsidRPr="005D7D3F">
        <w:rPr>
          <w:rFonts w:ascii="Century Gothic" w:hAnsi="Century Gothic"/>
          <w:sz w:val="22"/>
        </w:rPr>
        <w:t>Schmerzen</w:t>
      </w:r>
      <w:r w:rsidRPr="005D7D3F">
        <w:rPr>
          <w:rFonts w:ascii="Century Gothic" w:hAnsi="Century Gothic"/>
          <w:sz w:val="22"/>
        </w:rPr>
        <w:t>.</w:t>
      </w:r>
      <w:r w:rsidR="0020690B" w:rsidRPr="005D7D3F">
        <w:rPr>
          <w:rFonts w:ascii="Century Gothic" w:hAnsi="Century Gothic"/>
          <w:sz w:val="22"/>
        </w:rPr>
        <w:t xml:space="preserve"> </w:t>
      </w:r>
      <w:r w:rsidR="0020690B" w:rsidRPr="005D7D3F">
        <w:rPr>
          <w:rFonts w:ascii="Century Gothic" w:hAnsi="Century Gothic"/>
          <w:sz w:val="22"/>
        </w:rPr>
        <w:tab/>
        <w:t>gerade Schmerzen</w:t>
      </w:r>
      <w:r w:rsidR="00DA3F6E" w:rsidRPr="005D7D3F">
        <w:rPr>
          <w:rFonts w:ascii="Century Gothic" w:hAnsi="Century Gothic"/>
          <w:sz w:val="22"/>
        </w:rPr>
        <w:t>.</w:t>
      </w:r>
    </w:p>
    <w:p w14:paraId="3E4AEFE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E8A35D3" w14:textId="77777777" w:rsidR="00CF0F8B" w:rsidRDefault="00CF0F8B" w:rsidP="00DA5472">
      <w:pPr>
        <w:pStyle w:val="Listenabsatz"/>
        <w:tabs>
          <w:tab w:val="left" w:pos="6946"/>
        </w:tabs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738B37B" w14:textId="77777777" w:rsidR="00DA5472" w:rsidRPr="00107239" w:rsidRDefault="00DA5472" w:rsidP="00DA5472">
      <w:pPr>
        <w:pStyle w:val="Listenabsatz"/>
        <w:tabs>
          <w:tab w:val="left" w:pos="6946"/>
        </w:tabs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110E6A73" w14:textId="1FAD2242" w:rsidR="00CF0F8B" w:rsidRPr="00C16AA2" w:rsidRDefault="00107239" w:rsidP="00DA5472">
      <w:pPr>
        <w:pStyle w:val="Listenabsatz"/>
        <w:numPr>
          <w:ilvl w:val="0"/>
          <w:numId w:val="2"/>
        </w:num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W</w:t>
      </w:r>
      <w:r w:rsidR="00B90EBD" w:rsidRPr="00C9086F">
        <w:rPr>
          <w:rFonts w:ascii="Century Gothic" w:hAnsi="Century Gothic"/>
          <w:sz w:val="22"/>
        </w:rPr>
        <w:t xml:space="preserve">enn </w:t>
      </w:r>
      <w:r w:rsidR="00623326" w:rsidRPr="00C9086F">
        <w:rPr>
          <w:rFonts w:ascii="Century Gothic" w:hAnsi="Century Gothic"/>
          <w:sz w:val="22"/>
        </w:rPr>
        <w:t>Du</w:t>
      </w:r>
      <w:r w:rsidR="00B90EBD" w:rsidRPr="00C9086F">
        <w:rPr>
          <w:rFonts w:ascii="Century Gothic" w:hAnsi="Century Gothic"/>
          <w:sz w:val="22"/>
        </w:rPr>
        <w:t xml:space="preserve"> </w:t>
      </w:r>
      <w:ins w:id="1" w:author="Anna Thorwart" w:date="2015-10-22T13:41:00Z">
        <w:r w:rsidR="005F37B1">
          <w:rPr>
            <w:rFonts w:ascii="Century Gothic" w:hAnsi="Century Gothic"/>
            <w:sz w:val="22"/>
          </w:rPr>
          <w:t xml:space="preserve">tatsächlich </w:t>
        </w:r>
      </w:ins>
      <w:r w:rsidR="00300C14" w:rsidRPr="00C9086F">
        <w:rPr>
          <w:rFonts w:ascii="Century Gothic" w:hAnsi="Century Gothic"/>
          <w:sz w:val="22"/>
        </w:rPr>
        <w:t xml:space="preserve">gerade </w:t>
      </w:r>
      <w:r w:rsidR="00B90EBD" w:rsidRPr="00C9086F">
        <w:rPr>
          <w:rFonts w:ascii="Century Gothic" w:hAnsi="Century Gothic"/>
          <w:sz w:val="22"/>
        </w:rPr>
        <w:t xml:space="preserve">Schmerzen </w:t>
      </w:r>
      <w:r w:rsidR="00623326" w:rsidRPr="00C9086F">
        <w:rPr>
          <w:rFonts w:ascii="Century Gothic" w:hAnsi="Century Gothic"/>
          <w:sz w:val="22"/>
        </w:rPr>
        <w:t>hast</w:t>
      </w:r>
      <w:r w:rsidR="00B90EBD" w:rsidRPr="00C9086F">
        <w:rPr>
          <w:rFonts w:ascii="Century Gothic" w:hAnsi="Century Gothic"/>
          <w:sz w:val="22"/>
        </w:rPr>
        <w:t xml:space="preserve">, </w:t>
      </w:r>
      <w:r w:rsidR="00623326" w:rsidRPr="00C9086F">
        <w:rPr>
          <w:rFonts w:ascii="Century Gothic" w:hAnsi="Century Gothic"/>
          <w:sz w:val="22"/>
        </w:rPr>
        <w:t xml:space="preserve">wirst Du dann auch </w:t>
      </w:r>
      <w:r w:rsidR="00300C14" w:rsidRPr="00C9086F">
        <w:rPr>
          <w:rFonts w:ascii="Century Gothic" w:hAnsi="Century Gothic"/>
          <w:sz w:val="22"/>
        </w:rPr>
        <w:t xml:space="preserve">auf jeden Fall </w:t>
      </w:r>
      <w:r w:rsidR="00623326" w:rsidRPr="00C9086F">
        <w:rPr>
          <w:rFonts w:ascii="Century Gothic" w:hAnsi="Century Gothic"/>
          <w:sz w:val="22"/>
        </w:rPr>
        <w:t>ein</w:t>
      </w:r>
      <w:r w:rsidR="00713FAB">
        <w:rPr>
          <w:rFonts w:ascii="Century Gothic" w:hAnsi="Century Gothic"/>
          <w:sz w:val="22"/>
        </w:rPr>
        <w:t xml:space="preserve">e Spannung </w:t>
      </w:r>
      <w:r w:rsidR="00623326" w:rsidRPr="00C9086F">
        <w:rPr>
          <w:rFonts w:ascii="Century Gothic" w:hAnsi="Century Gothic"/>
          <w:sz w:val="22"/>
        </w:rPr>
        <w:t xml:space="preserve">im Bauch </w:t>
      </w:r>
      <w:r w:rsidR="00713FAB">
        <w:rPr>
          <w:rFonts w:ascii="Century Gothic" w:hAnsi="Century Gothic"/>
          <w:sz w:val="22"/>
        </w:rPr>
        <w:t>fühlen</w:t>
      </w:r>
      <w:r w:rsidR="00623326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11674C6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CE6D9" wp14:editId="13B0D346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E7C9540" id="Gerader Verbinder 7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FoswEAAMIDAAAOAAAAZHJzL2Uyb0RvYy54bWysU02P0zAQvSPxHyzfadJF2kV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CAqMFo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058AB636" w14:textId="78127CA1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06F2F3B7" w14:textId="77777777" w:rsidR="009D069D" w:rsidRDefault="009D069D" w:rsidP="00DA5472">
      <w:pPr>
        <w:pStyle w:val="Listenabsatz"/>
        <w:spacing w:before="120" w:line="240" w:lineRule="auto"/>
        <w:ind w:left="360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</w:p>
    <w:p w14:paraId="654A3D63" w14:textId="77777777" w:rsidR="00DA5472" w:rsidRPr="00107239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</w:p>
    <w:p w14:paraId="64EECC11" w14:textId="59185634" w:rsidR="00CF0F8B" w:rsidRPr="00C16AA2" w:rsidRDefault="00623326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ins w:id="2" w:author="Anna Thorwart" w:date="2015-10-22T13:42:00Z">
        <w:r w:rsidR="005F37B1">
          <w:rPr>
            <w:rFonts w:ascii="Century Gothic" w:hAnsi="Century Gothic"/>
            <w:sz w:val="22"/>
          </w:rPr>
          <w:t xml:space="preserve">tatsächlich </w:t>
        </w:r>
      </w:ins>
      <w:r w:rsidR="00300C14" w:rsidRPr="00C9086F">
        <w:rPr>
          <w:rFonts w:ascii="Century Gothic" w:hAnsi="Century Gothic"/>
          <w:sz w:val="22"/>
        </w:rPr>
        <w:t xml:space="preserve">gerade </w:t>
      </w:r>
      <w:r w:rsidRPr="00C9086F">
        <w:rPr>
          <w:rFonts w:ascii="Century Gothic" w:hAnsi="Century Gothic"/>
          <w:sz w:val="22"/>
        </w:rPr>
        <w:t xml:space="preserve">Schmerzen hast, wirst Du </w:t>
      </w:r>
      <w:r w:rsidR="00B90EBD" w:rsidRPr="00C9086F">
        <w:rPr>
          <w:rFonts w:ascii="Century Gothic" w:hAnsi="Century Gothic"/>
          <w:sz w:val="22"/>
        </w:rPr>
        <w:t xml:space="preserve">dann </w:t>
      </w:r>
      <w:r w:rsidRPr="00C9086F">
        <w:rPr>
          <w:rFonts w:ascii="Century Gothic" w:hAnsi="Century Gothic"/>
          <w:sz w:val="22"/>
        </w:rPr>
        <w:t xml:space="preserve">auch auf jeden Fall </w:t>
      </w:r>
      <w:r w:rsidR="00B90EBD" w:rsidRPr="00C9086F">
        <w:rPr>
          <w:rFonts w:ascii="Century Gothic" w:hAnsi="Century Gothic"/>
          <w:sz w:val="22"/>
        </w:rPr>
        <w:t>ein</w:t>
      </w:r>
      <w:r w:rsidR="00E51254">
        <w:rPr>
          <w:rFonts w:ascii="Century Gothic" w:hAnsi="Century Gothic"/>
          <w:sz w:val="22"/>
        </w:rPr>
        <w:t>e</w:t>
      </w:r>
      <w:r w:rsidR="003A7F4A">
        <w:rPr>
          <w:rFonts w:ascii="Century Gothic" w:hAnsi="Century Gothic"/>
          <w:sz w:val="22"/>
        </w:rPr>
        <w:t xml:space="preserve"> Spannung im </w:t>
      </w:r>
      <w:r w:rsidR="00E51254">
        <w:rPr>
          <w:rFonts w:ascii="Century Gothic" w:hAnsi="Century Gothic"/>
          <w:sz w:val="22"/>
        </w:rPr>
        <w:t xml:space="preserve">Nacken </w:t>
      </w:r>
      <w:r w:rsidR="00EE5B61">
        <w:rPr>
          <w:rFonts w:ascii="Century Gothic" w:hAnsi="Century Gothic"/>
          <w:sz w:val="22"/>
        </w:rPr>
        <w:t>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3817938D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F606F" wp14:editId="2943353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3162A24" id="Gerader Verbinder 9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MrswEAAMIDAAAOAAAAZHJzL2Uyb0RvYy54bWysU02P0zAQvSPxHyzfadJFWrF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BOU8Mr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0EED0448" w14:textId="125CCC2F" w:rsidR="009D069D" w:rsidRPr="009D069D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E9F09F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C21F8A5" w14:textId="140FA83A" w:rsidR="00DA5472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019EEFC" w14:textId="15AFDF23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ins w:id="3" w:author="Anna Thorwart" w:date="2015-10-22T13:42:00Z">
        <w:r w:rsidR="005F37B1">
          <w:rPr>
            <w:rFonts w:ascii="Century Gothic" w:hAnsi="Century Gothic"/>
            <w:sz w:val="22"/>
          </w:rPr>
          <w:t xml:space="preserve">tatsächlich </w:t>
        </w:r>
      </w:ins>
      <w:bookmarkStart w:id="4" w:name="_GoBack"/>
      <w:bookmarkEnd w:id="4"/>
      <w:r w:rsidRPr="00C9086F">
        <w:rPr>
          <w:rFonts w:ascii="Century Gothic" w:hAnsi="Century Gothic"/>
          <w:sz w:val="22"/>
        </w:rPr>
        <w:t>gerade Schmerzen hast, wirst Du dann auch auf jeden Fall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DF1FB1B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4E5D1" wp14:editId="5F215B0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9C55590" id="Gerader Verbinder 10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+o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juXx4HhGT0hQ&#10;pvIVaW98ubGPhZpi6jj+3u/oYqW4o8J61uTKm/mIuYp7WsTFOQvFH9/etuWRQl19zQswUspPGJwo&#10;l15a4wtv6OD4nDIX49BrCBulkXPpessniyXY+o+omQsXW1d03SK8tySOwPMHpdDndaHC+Wp0gWlj&#10;7QJs/wy8xBco1g37G/CCqJWDzwvYGR/od9XzfG1Zn+OvCpx5Fwn2YTjVoVRpeFUqw8tal1380a7w&#10;l59v+x0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xMf+o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473B388A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37B56DBF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1BFDF6C4" w14:textId="225D403C" w:rsidR="00CF0F8B" w:rsidRPr="00C16AA2" w:rsidRDefault="00300C14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E51254">
        <w:rPr>
          <w:rFonts w:ascii="Century Gothic" w:hAnsi="Century Gothic"/>
          <w:sz w:val="22"/>
        </w:rPr>
        <w:t xml:space="preserve">kannst </w:t>
      </w:r>
      <w:r w:rsidRPr="00C9086F">
        <w:rPr>
          <w:rFonts w:ascii="Century Gothic" w:hAnsi="Century Gothic"/>
          <w:sz w:val="22"/>
        </w:rPr>
        <w:t xml:space="preserve">Du dann trotzdem </w:t>
      </w:r>
      <w:r w:rsidR="007A3D71" w:rsidRPr="00C9086F">
        <w:rPr>
          <w:rFonts w:ascii="Century Gothic" w:hAnsi="Century Gothic"/>
          <w:sz w:val="22"/>
        </w:rPr>
        <w:t>ein</w:t>
      </w:r>
      <w:r w:rsidR="007A3D71">
        <w:rPr>
          <w:rFonts w:ascii="Century Gothic" w:hAnsi="Century Gothic"/>
          <w:sz w:val="22"/>
        </w:rPr>
        <w:t xml:space="preserve">e Spannung </w:t>
      </w:r>
      <w:r w:rsidR="007A3D71" w:rsidRPr="00C9086F">
        <w:rPr>
          <w:rFonts w:ascii="Century Gothic" w:hAnsi="Century Gothic"/>
          <w:sz w:val="22"/>
        </w:rPr>
        <w:t xml:space="preserve">im Bauch </w:t>
      </w:r>
      <w:r w:rsidR="007A3D71">
        <w:rPr>
          <w:rFonts w:ascii="Century Gothic" w:hAnsi="Century Gothic"/>
          <w:sz w:val="22"/>
        </w:rPr>
        <w:t>fühlen</w:t>
      </w:r>
      <w:r w:rsidR="00DA3F6E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8F08D39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13E8" wp14:editId="7AE79C1F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04F7A1F" id="Gerader Verbinder 11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xq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bi2FB8czekKC&#10;MpWvSHvjy419LNQUU8fx935HFyvFHRXWsyZX3sxHzFXc0yIuzlko/vj2ti2PFOrqa16AkVJ+wuBE&#10;ufTSGl94QwfH55S5GIdeQ9gojZxL11s+WSzB1n9EzVy42Lqi6xbhvSVxBJ4/KIU+Vyqcr0YXmDbW&#10;LsD2z8BLfIFi3bC/AS+IWjn4vICd8YF+Vz3P15b1Of6qwJl3kWAfhlMdSpWGV6Uqdlnrsos/2hX+&#10;8vNtvwM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DdRNxq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F66C39C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0C42D5A5" w14:textId="77777777" w:rsidR="00DA5472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B0AC5DF" w14:textId="77777777" w:rsidR="00DA5472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3DC71B53" w14:textId="4D3AF902" w:rsidR="00CF0F8B" w:rsidRPr="00C16AA2" w:rsidRDefault="00300C14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201E8F"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</w:t>
      </w:r>
      <w:r w:rsidR="00201E8F" w:rsidRPr="00C9086F">
        <w:rPr>
          <w:rFonts w:ascii="Century Gothic" w:hAnsi="Century Gothic"/>
          <w:sz w:val="22"/>
        </w:rPr>
        <w:t>ein</w:t>
      </w:r>
      <w:r w:rsidR="00201E8F">
        <w:rPr>
          <w:rFonts w:ascii="Century Gothic" w:hAnsi="Century Gothic"/>
          <w:sz w:val="22"/>
        </w:rPr>
        <w:t>e Spannung im Nacken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1A70262E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67F0F" wp14:editId="33B54C4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3573DB0" id="Gerader Verbinder 12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qNzI97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B75832F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46400676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74DF43C" w14:textId="0EE951E7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649F7EB5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7EC5F" wp14:editId="7873D61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9EC04F0" id="Gerader Verbinder 13" o:spid="_x0000_s1026" style="position:absolute;z-index:2516725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RKnrNb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5CCC89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2144C10C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370F7D11" w14:textId="6A6F9FAF" w:rsidR="009A4295" w:rsidRDefault="00DA3F6E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</w:t>
      </w:r>
      <w:r w:rsidR="000633FD">
        <w:rPr>
          <w:rFonts w:ascii="Century Gothic" w:hAnsi="Century Gothic"/>
          <w:sz w:val="22"/>
        </w:rPr>
        <w:t xml:space="preserve">denen Du glaubst, warum Du eine Spannung </w:t>
      </w:r>
      <w:r w:rsidR="000633FD" w:rsidRPr="00C9086F">
        <w:rPr>
          <w:rFonts w:ascii="Century Gothic" w:hAnsi="Century Gothic"/>
          <w:sz w:val="22"/>
        </w:rPr>
        <w:t xml:space="preserve">im Bauch </w:t>
      </w:r>
      <w:r w:rsidR="000633FD">
        <w:rPr>
          <w:rFonts w:ascii="Century Gothic" w:hAnsi="Century Gothic"/>
          <w:sz w:val="22"/>
        </w:rPr>
        <w:t xml:space="preserve">fühlen </w:t>
      </w:r>
      <w:r>
        <w:rPr>
          <w:rFonts w:ascii="Century Gothic" w:hAnsi="Century Gothic"/>
          <w:sz w:val="22"/>
        </w:rPr>
        <w:t>kannst.</w:t>
      </w:r>
    </w:p>
    <w:p w14:paraId="169EEA9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8371BC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5324DC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0F2A0F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71564D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AC9F360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D75FDF6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08AAC5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301CF2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AD08BE9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52B8C84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05F53F8A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5DDCD7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9210F39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094957C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5834EDCC" w14:textId="6CEDC267" w:rsidR="000633FD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denen Du glaubst, warum Du eine Spannung </w:t>
      </w:r>
      <w:r w:rsidRPr="00C9086F">
        <w:rPr>
          <w:rFonts w:ascii="Century Gothic" w:hAnsi="Century Gothic"/>
          <w:sz w:val="22"/>
        </w:rPr>
        <w:t xml:space="preserve">im Bauch </w:t>
      </w:r>
      <w:r>
        <w:rPr>
          <w:rFonts w:ascii="Century Gothic" w:hAnsi="Century Gothic"/>
          <w:sz w:val="22"/>
        </w:rPr>
        <w:t>fühlen kannst.</w:t>
      </w:r>
    </w:p>
    <w:p w14:paraId="329CC24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2D6C83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4CC6B7B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14424A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E3FD64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20BCB3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980C98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CBF851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A61059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7213E77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1661A5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50C936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11389A9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6F8C777B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sectPr w:rsidR="000633FD" w:rsidRPr="00DA5472" w:rsidSect="00DF38CA">
      <w:headerReference w:type="default" r:id="rId9"/>
      <w:footerReference w:type="default" r:id="rId10"/>
      <w:pgSz w:w="11906" w:h="16838"/>
      <w:pgMar w:top="1276" w:right="1417" w:bottom="113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98A26" w14:textId="77777777" w:rsidR="009F6D7A" w:rsidRDefault="009F6D7A">
      <w:r>
        <w:separator/>
      </w:r>
    </w:p>
  </w:endnote>
  <w:endnote w:type="continuationSeparator" w:id="0">
    <w:p w14:paraId="2AEBD8CB" w14:textId="77777777" w:rsidR="009F6D7A" w:rsidRDefault="009F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F8BA3" w14:textId="221F38BD" w:rsidR="003055BB" w:rsidRDefault="003055B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50F70" w14:textId="77777777" w:rsidR="009F6D7A" w:rsidRDefault="009F6D7A">
      <w:r>
        <w:separator/>
      </w:r>
    </w:p>
  </w:footnote>
  <w:footnote w:type="continuationSeparator" w:id="0">
    <w:p w14:paraId="67B1BB2A" w14:textId="77777777" w:rsidR="009F6D7A" w:rsidRDefault="009F6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EED" w14:textId="77777777" w:rsidR="003055BB" w:rsidRPr="00B90EBD" w:rsidRDefault="003055BB">
    <w:pPr>
      <w:pStyle w:val="Kopfzeile"/>
    </w:pPr>
    <w:proofErr w:type="spellStart"/>
    <w:r w:rsidRPr="00B90EBD">
      <w:t>Exp</w:t>
    </w:r>
    <w:proofErr w:type="spellEnd"/>
    <w:r w:rsidRPr="00B90EBD">
      <w:t xml:space="preserve">: </w:t>
    </w:r>
    <w:r w:rsidR="00B90EBD" w:rsidRPr="00B90EBD">
      <w:t>_____</w:t>
    </w:r>
    <w:r w:rsidRPr="00B90EBD">
      <w:t xml:space="preserve"> EG :_____NR:_____</w:t>
    </w:r>
    <w:r w:rsidRPr="00B90EB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875"/>
    <w:multiLevelType w:val="hybridMultilevel"/>
    <w:tmpl w:val="6D0AAC32"/>
    <w:lvl w:ilvl="0" w:tplc="DFAC5AEE">
      <w:start w:val="1"/>
      <w:numFmt w:val="decimal"/>
      <w:lvlText w:val="%1."/>
      <w:lvlJc w:val="left"/>
      <w:pPr>
        <w:ind w:left="360" w:hanging="360"/>
      </w:pPr>
      <w:rPr>
        <w:rFonts w:ascii="Century Gothic" w:eastAsia="Times New Roman" w:hAnsi="Century Gothic"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DF04C1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2C21E03"/>
    <w:multiLevelType w:val="hybridMultilevel"/>
    <w:tmpl w:val="D3005AF0"/>
    <w:lvl w:ilvl="0" w:tplc="5EB49E70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A7"/>
    <w:rsid w:val="000404DB"/>
    <w:rsid w:val="00052383"/>
    <w:rsid w:val="000633FD"/>
    <w:rsid w:val="000F36EF"/>
    <w:rsid w:val="00107239"/>
    <w:rsid w:val="00133D89"/>
    <w:rsid w:val="001B07BF"/>
    <w:rsid w:val="00201E8F"/>
    <w:rsid w:val="0020690B"/>
    <w:rsid w:val="00231EB9"/>
    <w:rsid w:val="00295CC7"/>
    <w:rsid w:val="00300C14"/>
    <w:rsid w:val="003055BB"/>
    <w:rsid w:val="00337C4A"/>
    <w:rsid w:val="003A7F4A"/>
    <w:rsid w:val="00403D02"/>
    <w:rsid w:val="00425C24"/>
    <w:rsid w:val="00451AD3"/>
    <w:rsid w:val="00466A04"/>
    <w:rsid w:val="004737AF"/>
    <w:rsid w:val="00531827"/>
    <w:rsid w:val="005D7D3F"/>
    <w:rsid w:val="005F37B1"/>
    <w:rsid w:val="00623326"/>
    <w:rsid w:val="006E40F3"/>
    <w:rsid w:val="00713FAB"/>
    <w:rsid w:val="007254CC"/>
    <w:rsid w:val="007817B9"/>
    <w:rsid w:val="007A257D"/>
    <w:rsid w:val="007A3D71"/>
    <w:rsid w:val="007D7B6B"/>
    <w:rsid w:val="007D7DA5"/>
    <w:rsid w:val="00806B31"/>
    <w:rsid w:val="008144E6"/>
    <w:rsid w:val="00815F94"/>
    <w:rsid w:val="008A49AA"/>
    <w:rsid w:val="008D4D27"/>
    <w:rsid w:val="00917FC6"/>
    <w:rsid w:val="009A4295"/>
    <w:rsid w:val="009D069D"/>
    <w:rsid w:val="009F6D7A"/>
    <w:rsid w:val="00A127A7"/>
    <w:rsid w:val="00A85E55"/>
    <w:rsid w:val="00B46ADD"/>
    <w:rsid w:val="00B54F29"/>
    <w:rsid w:val="00B90EBD"/>
    <w:rsid w:val="00BD5590"/>
    <w:rsid w:val="00C16AA2"/>
    <w:rsid w:val="00C9086F"/>
    <w:rsid w:val="00CF0F8B"/>
    <w:rsid w:val="00CF5BB6"/>
    <w:rsid w:val="00D65B4B"/>
    <w:rsid w:val="00D6677D"/>
    <w:rsid w:val="00DA3F6E"/>
    <w:rsid w:val="00DA4373"/>
    <w:rsid w:val="00DA5472"/>
    <w:rsid w:val="00DB3804"/>
    <w:rsid w:val="00DE681E"/>
    <w:rsid w:val="00DF38CA"/>
    <w:rsid w:val="00E320C3"/>
    <w:rsid w:val="00E51254"/>
    <w:rsid w:val="00E9407B"/>
    <w:rsid w:val="00EA5488"/>
    <w:rsid w:val="00EE5B61"/>
    <w:rsid w:val="00F430E4"/>
    <w:rsid w:val="00F602A7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4B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D65F01-7DF4-4DDA-9EB7-CD715A77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Nachbefragungsbogen</vt:lpstr>
    </vt:vector>
  </TitlesOfParts>
  <Company>Philipps-Universität Marburg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Nachbefragungsbogen</dc:title>
  <dc:creator>Andingj</dc:creator>
  <cp:lastModifiedBy>Anna Thorwart</cp:lastModifiedBy>
  <cp:revision>7</cp:revision>
  <cp:lastPrinted>2015-10-21T16:46:00Z</cp:lastPrinted>
  <dcterms:created xsi:type="dcterms:W3CDTF">2015-10-21T16:06:00Z</dcterms:created>
  <dcterms:modified xsi:type="dcterms:W3CDTF">2015-10-22T11:43:00Z</dcterms:modified>
</cp:coreProperties>
</file>
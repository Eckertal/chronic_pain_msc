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82F0D" w14:textId="77777777" w:rsidR="00F602A7" w:rsidRDefault="00F602A7" w:rsidP="00F602A7">
      <w:pPr>
        <w:spacing w:before="120" w:line="240" w:lineRule="auto"/>
        <w:jc w:val="center"/>
        <w:outlineLvl w:val="0"/>
        <w:rPr>
          <w:rFonts w:ascii="Century Gothic" w:hAnsi="Century Gothic"/>
          <w:b/>
          <w:sz w:val="22"/>
          <w:u w:val="single"/>
        </w:rPr>
      </w:pPr>
      <w:r w:rsidRPr="00DB1C7B">
        <w:rPr>
          <w:rFonts w:ascii="Century Gothic" w:hAnsi="Century Gothic"/>
          <w:b/>
          <w:sz w:val="22"/>
          <w:u w:val="single"/>
        </w:rPr>
        <w:t>Nachbefragungsbogen</w:t>
      </w:r>
    </w:p>
    <w:p w14:paraId="5AD1BDEB" w14:textId="77777777" w:rsidR="00F602A7" w:rsidRPr="00DB1C7B" w:rsidRDefault="00F602A7" w:rsidP="00F602A7">
      <w:pPr>
        <w:spacing w:before="120" w:line="240" w:lineRule="auto"/>
        <w:jc w:val="center"/>
        <w:rPr>
          <w:rFonts w:ascii="Century Gothic" w:hAnsi="Century Gothic"/>
          <w:b/>
          <w:sz w:val="22"/>
          <w:u w:val="single"/>
        </w:rPr>
      </w:pPr>
    </w:p>
    <w:p w14:paraId="3B6FC30D" w14:textId="77777777" w:rsidR="00B90EBD" w:rsidRDefault="00DA3F6E" w:rsidP="00F602A7">
      <w:p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Jetzt</w:t>
      </w:r>
      <w:r w:rsidR="00B90EBD">
        <w:rPr>
          <w:rFonts w:ascii="Century Gothic" w:hAnsi="Century Gothic"/>
          <w:sz w:val="22"/>
        </w:rPr>
        <w:t xml:space="preserve"> haben wir noch ein paar Fragen darüber, wie und was Du über </w:t>
      </w:r>
      <w:r w:rsidR="007817B9">
        <w:rPr>
          <w:rFonts w:ascii="Century Gothic" w:hAnsi="Century Gothic"/>
          <w:sz w:val="22"/>
        </w:rPr>
        <w:t xml:space="preserve">Deine Schmerzen </w:t>
      </w:r>
      <w:r w:rsidR="00B90EBD">
        <w:rPr>
          <w:rFonts w:ascii="Century Gothic" w:hAnsi="Century Gothic"/>
          <w:sz w:val="22"/>
        </w:rPr>
        <w:t xml:space="preserve">denkst. </w:t>
      </w:r>
    </w:p>
    <w:p w14:paraId="499AAC07" w14:textId="7FA07BDF" w:rsidR="00B90EBD" w:rsidRDefault="00623326" w:rsidP="00F602A7">
      <w:p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Wir möchten vor allem wissen, </w:t>
      </w:r>
      <w:ins w:id="0" w:author="- ZIMK -" w:date="2015-10-12T09:59:00Z">
        <w:r w:rsidR="00B54F29">
          <w:rPr>
            <w:rFonts w:ascii="Century Gothic" w:hAnsi="Century Gothic"/>
            <w:sz w:val="22"/>
          </w:rPr>
          <w:t xml:space="preserve">für </w:t>
        </w:r>
      </w:ins>
      <w:r>
        <w:rPr>
          <w:rFonts w:ascii="Century Gothic" w:hAnsi="Century Gothic"/>
          <w:sz w:val="22"/>
        </w:rPr>
        <w:t xml:space="preserve">wie wahrscheinlich Du Schmerzen und Ihre Folgen  </w:t>
      </w:r>
      <w:ins w:id="1" w:author="Anna Thorwart" w:date="2015-10-21T16:53:00Z">
        <w:r w:rsidR="00E44707">
          <w:rPr>
            <w:rFonts w:ascii="Century Gothic" w:hAnsi="Century Gothic"/>
            <w:sz w:val="22"/>
          </w:rPr>
          <w:t xml:space="preserve">im Allgemeinen </w:t>
        </w:r>
      </w:ins>
      <w:r>
        <w:rPr>
          <w:rFonts w:ascii="Century Gothic" w:hAnsi="Century Gothic"/>
          <w:sz w:val="22"/>
        </w:rPr>
        <w:t>hältst</w:t>
      </w:r>
      <w:proofErr w:type="gramStart"/>
      <w:r>
        <w:rPr>
          <w:rFonts w:ascii="Century Gothic" w:hAnsi="Century Gothic"/>
          <w:sz w:val="22"/>
        </w:rPr>
        <w:t xml:space="preserve">, </w:t>
      </w:r>
      <w:proofErr w:type="gramEnd"/>
      <w:del w:id="2" w:author="Anna Thorwart" w:date="2015-10-21T16:48:00Z">
        <w:r w:rsidDel="00E44707">
          <w:rPr>
            <w:rFonts w:ascii="Century Gothic" w:hAnsi="Century Gothic"/>
            <w:sz w:val="22"/>
          </w:rPr>
          <w:delText xml:space="preserve">also </w:delText>
        </w:r>
        <w:r w:rsidR="00300C14" w:rsidDel="00E44707">
          <w:rPr>
            <w:rFonts w:ascii="Century Gothic" w:hAnsi="Century Gothic"/>
            <w:sz w:val="22"/>
          </w:rPr>
          <w:delText xml:space="preserve">wie stark Du daran </w:delText>
        </w:r>
        <w:r w:rsidDel="00E44707">
          <w:rPr>
            <w:rFonts w:ascii="Century Gothic" w:hAnsi="Century Gothic"/>
            <w:sz w:val="22"/>
          </w:rPr>
          <w:delText>glaubst, da</w:delText>
        </w:r>
        <w:r w:rsidR="00C9086F" w:rsidDel="00E44707">
          <w:rPr>
            <w:rFonts w:ascii="Century Gothic" w:hAnsi="Century Gothic"/>
            <w:sz w:val="22"/>
          </w:rPr>
          <w:delText>s</w:delText>
        </w:r>
        <w:r w:rsidDel="00E44707">
          <w:rPr>
            <w:rFonts w:ascii="Century Gothic" w:hAnsi="Century Gothic"/>
            <w:sz w:val="22"/>
          </w:rPr>
          <w:delText>s sie passieren</w:delText>
        </w:r>
      </w:del>
      <w:r>
        <w:rPr>
          <w:rFonts w:ascii="Century Gothic" w:hAnsi="Century Gothic"/>
          <w:sz w:val="22"/>
        </w:rPr>
        <w:t xml:space="preserve">. Manchmal ist man sich zu 100% sicher, dass </w:t>
      </w:r>
      <w:r w:rsidR="00300C14">
        <w:rPr>
          <w:rFonts w:ascii="Century Gothic" w:hAnsi="Century Gothic"/>
          <w:sz w:val="22"/>
        </w:rPr>
        <w:t>et</w:t>
      </w:r>
      <w:r>
        <w:rPr>
          <w:rFonts w:ascii="Century Gothic" w:hAnsi="Century Gothic"/>
          <w:sz w:val="22"/>
        </w:rPr>
        <w:t xml:space="preserve">was passiert; manchmal ist man sich aber auch ganz sicher, dass etwas nicht passiert. </w:t>
      </w:r>
    </w:p>
    <w:p w14:paraId="4DC66E5F" w14:textId="77777777" w:rsidR="00300C14" w:rsidRDefault="00300C14" w:rsidP="00623326">
      <w:pPr>
        <w:spacing w:before="120" w:line="240" w:lineRule="auto"/>
        <w:rPr>
          <w:rFonts w:ascii="Century Gothic" w:hAnsi="Century Gothic"/>
          <w:sz w:val="22"/>
        </w:rPr>
      </w:pPr>
    </w:p>
    <w:p w14:paraId="50850695" w14:textId="3316A29A" w:rsidR="00300C14" w:rsidRPr="00C9086F" w:rsidRDefault="00C9086F" w:rsidP="00C9086F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Stelle Dir vor, </w:t>
      </w:r>
      <w:del w:id="3" w:author="Anna Thorwart" w:date="2015-10-21T16:54:00Z">
        <w:r w:rsidRPr="00C9086F" w:rsidDel="00E44707">
          <w:rPr>
            <w:rFonts w:ascii="Century Gothic" w:hAnsi="Century Gothic"/>
            <w:sz w:val="22"/>
          </w:rPr>
          <w:delText xml:space="preserve">jemand </w:delText>
        </w:r>
      </w:del>
      <w:ins w:id="4" w:author="Anna Thorwart" w:date="2015-10-21T16:54:00Z">
        <w:r w:rsidR="00E44707">
          <w:rPr>
            <w:rFonts w:ascii="Century Gothic" w:hAnsi="Century Gothic"/>
            <w:sz w:val="22"/>
          </w:rPr>
          <w:t>ein Freund</w:t>
        </w:r>
        <w:r w:rsidR="00E44707" w:rsidRPr="00C9086F">
          <w:rPr>
            <w:rFonts w:ascii="Century Gothic" w:hAnsi="Century Gothic"/>
            <w:sz w:val="22"/>
          </w:rPr>
          <w:t xml:space="preserve"> </w:t>
        </w:r>
      </w:ins>
      <w:r w:rsidRPr="00C9086F">
        <w:rPr>
          <w:rFonts w:ascii="Century Gothic" w:hAnsi="Century Gothic"/>
          <w:sz w:val="22"/>
        </w:rPr>
        <w:t xml:space="preserve">spricht Dich irgendwann mitten auf der Straße an und </w:t>
      </w:r>
      <w:r w:rsidR="009D069D" w:rsidRPr="00C9086F">
        <w:rPr>
          <w:rFonts w:ascii="Century Gothic" w:hAnsi="Century Gothic"/>
          <w:sz w:val="22"/>
        </w:rPr>
        <w:t>fragt</w:t>
      </w:r>
      <w:r w:rsidRPr="00C9086F">
        <w:rPr>
          <w:rFonts w:ascii="Century Gothic" w:hAnsi="Century Gothic"/>
          <w:sz w:val="22"/>
        </w:rPr>
        <w:t xml:space="preserve"> Dich, ob </w:t>
      </w:r>
      <w:r w:rsidR="009D069D">
        <w:rPr>
          <w:rFonts w:ascii="Century Gothic" w:hAnsi="Century Gothic"/>
          <w:sz w:val="22"/>
        </w:rPr>
        <w:t>Du gerade Schmerzen hast</w:t>
      </w:r>
      <w:r w:rsidRPr="00C9086F">
        <w:rPr>
          <w:rFonts w:ascii="Century Gothic" w:hAnsi="Century Gothic"/>
          <w:sz w:val="22"/>
        </w:rPr>
        <w:t xml:space="preserve">. Was denkst Du, </w:t>
      </w:r>
      <w:r w:rsidR="0020690B">
        <w:rPr>
          <w:rFonts w:ascii="Century Gothic" w:hAnsi="Century Gothic"/>
          <w:sz w:val="22"/>
        </w:rPr>
        <w:t xml:space="preserve">was wirst </w:t>
      </w:r>
      <w:del w:id="5" w:author="Anna Thorwart" w:date="2015-10-21T16:54:00Z">
        <w:r w:rsidR="0020690B" w:rsidDel="00E44707">
          <w:rPr>
            <w:rFonts w:ascii="Century Gothic" w:hAnsi="Century Gothic"/>
            <w:sz w:val="22"/>
          </w:rPr>
          <w:delText xml:space="preserve">Du </w:delText>
        </w:r>
        <w:r w:rsidRPr="00C9086F" w:rsidDel="00E44707">
          <w:rPr>
            <w:rFonts w:ascii="Century Gothic" w:hAnsi="Century Gothic"/>
            <w:sz w:val="22"/>
          </w:rPr>
          <w:delText xml:space="preserve"> </w:delText>
        </w:r>
        <w:r w:rsidR="009D069D" w:rsidDel="00E44707">
          <w:rPr>
            <w:rFonts w:ascii="Century Gothic" w:hAnsi="Century Gothic"/>
            <w:sz w:val="22"/>
          </w:rPr>
          <w:delText>die meiste Zeit</w:delText>
        </w:r>
      </w:del>
      <w:ins w:id="6" w:author="Anna Thorwart" w:date="2015-10-21T16:54:00Z">
        <w:r w:rsidR="00E44707">
          <w:rPr>
            <w:rFonts w:ascii="Century Gothic" w:hAnsi="Century Gothic"/>
            <w:sz w:val="22"/>
          </w:rPr>
          <w:t>Du</w:t>
        </w:r>
      </w:ins>
      <w:r w:rsidR="009D069D">
        <w:rPr>
          <w:rFonts w:ascii="Century Gothic" w:hAnsi="Century Gothic"/>
          <w:sz w:val="22"/>
        </w:rPr>
        <w:t xml:space="preserve"> </w:t>
      </w:r>
      <w:r w:rsidRPr="00C9086F">
        <w:rPr>
          <w:rFonts w:ascii="Century Gothic" w:hAnsi="Century Gothic"/>
          <w:sz w:val="22"/>
        </w:rPr>
        <w:t xml:space="preserve">antworten? </w:t>
      </w:r>
    </w:p>
    <w:p w14:paraId="1A5A5454" w14:textId="77777777" w:rsidR="00C9086F" w:rsidRDefault="00C9086F" w:rsidP="00623326">
      <w:pPr>
        <w:spacing w:before="120" w:line="240" w:lineRule="auto"/>
        <w:rPr>
          <w:rFonts w:ascii="Century Gothic" w:hAnsi="Century Gothic"/>
          <w:sz w:val="22"/>
        </w:rPr>
      </w:pPr>
    </w:p>
    <w:p w14:paraId="1661D7F6" w14:textId="77777777" w:rsidR="00C9086F" w:rsidRDefault="00C9086F" w:rsidP="0020690B">
      <w:pPr>
        <w:pBdr>
          <w:bottom w:val="single" w:sz="4" w:space="1" w:color="auto"/>
        </w:pBd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Nein, </w:t>
      </w:r>
      <w:r w:rsidR="009D069D">
        <w:rPr>
          <w:rFonts w:ascii="Century Gothic" w:hAnsi="Century Gothic"/>
          <w:sz w:val="22"/>
        </w:rPr>
        <w:t xml:space="preserve">ich habe </w:t>
      </w:r>
      <w:r w:rsidR="0020690B">
        <w:rPr>
          <w:rFonts w:ascii="Century Gothic" w:hAnsi="Century Gothic"/>
          <w:sz w:val="22"/>
        </w:rPr>
        <w:t xml:space="preserve">gerade  </w:t>
      </w:r>
      <w:r w:rsidR="0020690B">
        <w:rPr>
          <w:rFonts w:ascii="Century Gothic" w:hAnsi="Century Gothic"/>
          <w:sz w:val="22"/>
        </w:rPr>
        <w:tab/>
        <w:t xml:space="preserve">Ja, ich habe </w:t>
      </w:r>
      <w:r w:rsidR="0020690B">
        <w:rPr>
          <w:rFonts w:ascii="Century Gothic" w:hAnsi="Century Gothic"/>
          <w:sz w:val="22"/>
        </w:rPr>
        <w:br/>
        <w:t xml:space="preserve">keine </w:t>
      </w:r>
      <w:r w:rsidR="009D069D">
        <w:rPr>
          <w:rFonts w:ascii="Century Gothic" w:hAnsi="Century Gothic"/>
          <w:sz w:val="22"/>
        </w:rPr>
        <w:t>Schmerzen</w:t>
      </w:r>
      <w:r>
        <w:rPr>
          <w:rFonts w:ascii="Century Gothic" w:hAnsi="Century Gothic"/>
          <w:sz w:val="22"/>
        </w:rPr>
        <w:t>.</w:t>
      </w:r>
      <w:r w:rsidR="0020690B">
        <w:rPr>
          <w:rFonts w:ascii="Century Gothic" w:hAnsi="Century Gothic"/>
          <w:sz w:val="22"/>
        </w:rPr>
        <w:t xml:space="preserve"> </w:t>
      </w:r>
      <w:r w:rsidR="0020690B">
        <w:rPr>
          <w:rFonts w:ascii="Century Gothic" w:hAnsi="Century Gothic"/>
          <w:sz w:val="22"/>
        </w:rPr>
        <w:tab/>
        <w:t xml:space="preserve">gerade </w:t>
      </w:r>
      <w:commentRangeStart w:id="7"/>
      <w:r w:rsidR="0020690B">
        <w:rPr>
          <w:rFonts w:ascii="Century Gothic" w:hAnsi="Century Gothic"/>
          <w:sz w:val="22"/>
        </w:rPr>
        <w:t>Schmerzen</w:t>
      </w:r>
      <w:commentRangeEnd w:id="7"/>
      <w:r w:rsidR="00B54F29">
        <w:rPr>
          <w:rStyle w:val="Kommentarzeichen"/>
        </w:rPr>
        <w:commentReference w:id="7"/>
      </w:r>
      <w:r w:rsidR="00DA3F6E">
        <w:rPr>
          <w:rFonts w:ascii="Century Gothic" w:hAnsi="Century Gothic"/>
          <w:sz w:val="22"/>
        </w:rPr>
        <w:t>.</w:t>
      </w:r>
    </w:p>
    <w:p w14:paraId="42A6A9BF" w14:textId="77777777" w:rsidR="00300C14" w:rsidRDefault="00300C14" w:rsidP="00623326">
      <w:pPr>
        <w:spacing w:before="120" w:line="240" w:lineRule="auto"/>
        <w:rPr>
          <w:rFonts w:ascii="Century Gothic" w:hAnsi="Century Gothic"/>
          <w:sz w:val="22"/>
        </w:rPr>
      </w:pPr>
    </w:p>
    <w:p w14:paraId="328C7953" w14:textId="6994FCBB" w:rsidR="00B648F8" w:rsidRPr="00DA3F6E" w:rsidRDefault="00B648F8" w:rsidP="00B648F8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moveToRangeStart w:id="8" w:author="Anna Thorwart" w:date="2015-10-21T16:56:00Z" w:name="move433209895"/>
      <w:moveTo w:id="9" w:author="Anna Thorwart" w:date="2015-10-21T16:56:00Z">
        <w:del w:id="10" w:author="Anna Thorwart" w:date="2015-10-21T16:56:00Z">
          <w:r w:rsidDel="00B648F8">
            <w:rPr>
              <w:rFonts w:ascii="Century Gothic" w:hAnsi="Century Gothic"/>
              <w:sz w:val="22"/>
            </w:rPr>
            <w:delText xml:space="preserve">Als letztes: </w:delText>
          </w:r>
        </w:del>
        <w:r>
          <w:rPr>
            <w:rFonts w:ascii="Century Gothic" w:hAnsi="Century Gothic"/>
            <w:sz w:val="22"/>
          </w:rPr>
          <w:t xml:space="preserve">Nenne mir so viele Gründe wie möglich, </w:t>
        </w:r>
        <w:del w:id="11" w:author="Anna Thorwart" w:date="2015-10-21T16:56:00Z">
          <w:r w:rsidDel="00B648F8">
            <w:rPr>
              <w:rFonts w:ascii="Century Gothic" w:hAnsi="Century Gothic"/>
              <w:sz w:val="22"/>
            </w:rPr>
            <w:delText>von denen Du glaubst,</w:delText>
          </w:r>
        </w:del>
        <w:r>
          <w:rPr>
            <w:rFonts w:ascii="Century Gothic" w:hAnsi="Century Gothic"/>
            <w:sz w:val="22"/>
          </w:rPr>
          <w:t xml:space="preserve"> warum Du ein Drücken im Kopf/Bauch haben kannst.</w:t>
        </w:r>
      </w:moveTo>
    </w:p>
    <w:moveToRangeEnd w:id="8"/>
    <w:p w14:paraId="4C1090B6" w14:textId="77777777" w:rsidR="00B648F8" w:rsidRDefault="00B648F8" w:rsidP="00B648F8">
      <w:pPr>
        <w:spacing w:before="120" w:line="240" w:lineRule="auto"/>
        <w:rPr>
          <w:ins w:id="12" w:author="Anna Thorwart" w:date="2015-10-21T16:56:00Z"/>
          <w:rFonts w:ascii="Century Gothic" w:hAnsi="Century Gothic"/>
          <w:sz w:val="22"/>
        </w:rPr>
        <w:pPrChange w:id="13" w:author="Anna Thorwart" w:date="2015-10-21T16:56:00Z">
          <w:pPr>
            <w:pStyle w:val="Listenabsatz"/>
            <w:numPr>
              <w:numId w:val="2"/>
            </w:numPr>
            <w:spacing w:before="120" w:line="240" w:lineRule="auto"/>
            <w:ind w:left="360" w:hanging="360"/>
          </w:pPr>
        </w:pPrChange>
      </w:pPr>
    </w:p>
    <w:p w14:paraId="0ECAD2C4" w14:textId="77777777" w:rsidR="00B90EBD" w:rsidRPr="00B648F8" w:rsidRDefault="00623326" w:rsidP="00B648F8">
      <w:pPr>
        <w:spacing w:before="120" w:line="240" w:lineRule="auto"/>
        <w:rPr>
          <w:rFonts w:ascii="Century Gothic" w:hAnsi="Century Gothic"/>
          <w:sz w:val="22"/>
          <w:rPrChange w:id="14" w:author="Anna Thorwart" w:date="2015-10-21T16:56:00Z">
            <w:rPr/>
          </w:rPrChange>
        </w:rPr>
        <w:pPrChange w:id="15" w:author="Anna Thorwart" w:date="2015-10-21T16:56:00Z">
          <w:pPr>
            <w:pStyle w:val="Listenabsatz"/>
            <w:numPr>
              <w:numId w:val="2"/>
            </w:numPr>
            <w:spacing w:before="120" w:line="240" w:lineRule="auto"/>
            <w:ind w:left="360" w:hanging="360"/>
          </w:pPr>
        </w:pPrChange>
      </w:pPr>
      <w:r w:rsidRPr="00B648F8">
        <w:rPr>
          <w:rFonts w:ascii="Century Gothic" w:hAnsi="Century Gothic"/>
          <w:sz w:val="22"/>
          <w:rPrChange w:id="16" w:author="Anna Thorwart" w:date="2015-10-21T16:56:00Z">
            <w:rPr/>
          </w:rPrChange>
        </w:rPr>
        <w:t>W</w:t>
      </w:r>
      <w:r w:rsidR="00B90EBD" w:rsidRPr="00B648F8">
        <w:rPr>
          <w:rFonts w:ascii="Century Gothic" w:hAnsi="Century Gothic"/>
          <w:sz w:val="22"/>
          <w:rPrChange w:id="17" w:author="Anna Thorwart" w:date="2015-10-21T16:56:00Z">
            <w:rPr/>
          </w:rPrChange>
        </w:rPr>
        <w:t xml:space="preserve">enn </w:t>
      </w:r>
      <w:r w:rsidRPr="00B648F8">
        <w:rPr>
          <w:rFonts w:ascii="Century Gothic" w:hAnsi="Century Gothic"/>
          <w:sz w:val="22"/>
          <w:rPrChange w:id="18" w:author="Anna Thorwart" w:date="2015-10-21T16:56:00Z">
            <w:rPr/>
          </w:rPrChange>
        </w:rPr>
        <w:t>Du</w:t>
      </w:r>
      <w:r w:rsidR="00B90EBD" w:rsidRPr="00B648F8">
        <w:rPr>
          <w:rFonts w:ascii="Century Gothic" w:hAnsi="Century Gothic"/>
          <w:sz w:val="22"/>
          <w:rPrChange w:id="19" w:author="Anna Thorwart" w:date="2015-10-21T16:56:00Z">
            <w:rPr/>
          </w:rPrChange>
        </w:rPr>
        <w:t xml:space="preserve"> </w:t>
      </w:r>
      <w:r w:rsidR="00300C14" w:rsidRPr="00B648F8">
        <w:rPr>
          <w:rFonts w:ascii="Century Gothic" w:hAnsi="Century Gothic"/>
          <w:sz w:val="22"/>
          <w:rPrChange w:id="20" w:author="Anna Thorwart" w:date="2015-10-21T16:56:00Z">
            <w:rPr/>
          </w:rPrChange>
        </w:rPr>
        <w:t xml:space="preserve">gerade </w:t>
      </w:r>
      <w:r w:rsidR="00B90EBD" w:rsidRPr="00B648F8">
        <w:rPr>
          <w:rFonts w:ascii="Century Gothic" w:hAnsi="Century Gothic"/>
          <w:sz w:val="22"/>
          <w:rPrChange w:id="21" w:author="Anna Thorwart" w:date="2015-10-21T16:56:00Z">
            <w:rPr/>
          </w:rPrChange>
        </w:rPr>
        <w:t xml:space="preserve">Schmerzen </w:t>
      </w:r>
      <w:r w:rsidRPr="00B648F8">
        <w:rPr>
          <w:rFonts w:ascii="Century Gothic" w:hAnsi="Century Gothic"/>
          <w:sz w:val="22"/>
          <w:rPrChange w:id="22" w:author="Anna Thorwart" w:date="2015-10-21T16:56:00Z">
            <w:rPr/>
          </w:rPrChange>
        </w:rPr>
        <w:t>hast</w:t>
      </w:r>
      <w:r w:rsidR="00B90EBD" w:rsidRPr="00B648F8">
        <w:rPr>
          <w:rFonts w:ascii="Century Gothic" w:hAnsi="Century Gothic"/>
          <w:sz w:val="22"/>
          <w:rPrChange w:id="23" w:author="Anna Thorwart" w:date="2015-10-21T16:56:00Z">
            <w:rPr/>
          </w:rPrChange>
        </w:rPr>
        <w:t xml:space="preserve">, </w:t>
      </w:r>
      <w:r w:rsidRPr="00B648F8">
        <w:rPr>
          <w:rFonts w:ascii="Century Gothic" w:hAnsi="Century Gothic"/>
          <w:sz w:val="22"/>
          <w:rPrChange w:id="24" w:author="Anna Thorwart" w:date="2015-10-21T16:56:00Z">
            <w:rPr/>
          </w:rPrChange>
        </w:rPr>
        <w:t xml:space="preserve">wirst Du dann auch </w:t>
      </w:r>
      <w:r w:rsidR="00300C14" w:rsidRPr="00B648F8">
        <w:rPr>
          <w:rFonts w:ascii="Century Gothic" w:hAnsi="Century Gothic"/>
          <w:sz w:val="22"/>
          <w:rPrChange w:id="25" w:author="Anna Thorwart" w:date="2015-10-21T16:56:00Z">
            <w:rPr/>
          </w:rPrChange>
        </w:rPr>
        <w:t xml:space="preserve">auf jeden Fall </w:t>
      </w:r>
      <w:r w:rsidRPr="00B648F8">
        <w:rPr>
          <w:rFonts w:ascii="Century Gothic" w:hAnsi="Century Gothic"/>
          <w:sz w:val="22"/>
          <w:rPrChange w:id="26" w:author="Anna Thorwart" w:date="2015-10-21T16:56:00Z">
            <w:rPr/>
          </w:rPrChange>
        </w:rPr>
        <w:t xml:space="preserve">ein Drücken im Bauch </w:t>
      </w:r>
      <w:commentRangeStart w:id="27"/>
      <w:r w:rsidRPr="00B648F8">
        <w:rPr>
          <w:rFonts w:ascii="Century Gothic" w:hAnsi="Century Gothic"/>
          <w:sz w:val="22"/>
          <w:rPrChange w:id="28" w:author="Anna Thorwart" w:date="2015-10-21T16:56:00Z">
            <w:rPr/>
          </w:rPrChange>
        </w:rPr>
        <w:t>haben</w:t>
      </w:r>
      <w:commentRangeEnd w:id="27"/>
      <w:r w:rsidR="00DB3804">
        <w:rPr>
          <w:rStyle w:val="Kommentarzeichen"/>
        </w:rPr>
        <w:commentReference w:id="27"/>
      </w:r>
      <w:r w:rsidRPr="00B648F8">
        <w:rPr>
          <w:rFonts w:ascii="Century Gothic" w:hAnsi="Century Gothic"/>
          <w:sz w:val="22"/>
          <w:rPrChange w:id="29" w:author="Anna Thorwart" w:date="2015-10-21T16:56:00Z">
            <w:rPr/>
          </w:rPrChange>
        </w:rPr>
        <w:t>?</w:t>
      </w:r>
    </w:p>
    <w:p w14:paraId="16045C88" w14:textId="77777777" w:rsidR="009D069D" w:rsidRPr="00C9086F" w:rsidRDefault="009D069D" w:rsidP="009D069D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05E9124" w14:textId="77777777" w:rsidR="009D069D" w:rsidRDefault="009D069D" w:rsidP="009D069D">
      <w:pPr>
        <w:pBdr>
          <w:bottom w:val="single" w:sz="4" w:space="1" w:color="auto"/>
        </w:pBdr>
        <w:tabs>
          <w:tab w:val="left" w:pos="7513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>
        <w:rPr>
          <w:rFonts w:ascii="Century Gothic" w:hAnsi="Century Gothic"/>
          <w:sz w:val="22"/>
        </w:rPr>
        <w:tab/>
        <w:t>ja, ganz sicher</w:t>
      </w:r>
      <w:r w:rsidRPr="00623326">
        <w:rPr>
          <w:rFonts w:ascii="Century Gothic" w:hAnsi="Century Gothic"/>
          <w:sz w:val="22"/>
        </w:rPr>
        <w:t xml:space="preserve"> </w:t>
      </w:r>
    </w:p>
    <w:p w14:paraId="06F2F3B7" w14:textId="77777777" w:rsidR="009D069D" w:rsidRDefault="009D069D" w:rsidP="009D069D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317C5A98" w14:textId="77777777" w:rsidR="00B90EBD" w:rsidRPr="00C9086F" w:rsidRDefault="00623326" w:rsidP="00C9086F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</w:t>
      </w:r>
      <w:r w:rsidR="00300C14" w:rsidRPr="00C9086F">
        <w:rPr>
          <w:rFonts w:ascii="Century Gothic" w:hAnsi="Century Gothic"/>
          <w:sz w:val="22"/>
        </w:rPr>
        <w:t xml:space="preserve">gerade </w:t>
      </w:r>
      <w:r w:rsidRPr="00C9086F">
        <w:rPr>
          <w:rFonts w:ascii="Century Gothic" w:hAnsi="Century Gothic"/>
          <w:sz w:val="22"/>
        </w:rPr>
        <w:t xml:space="preserve">Schmerzen hast, </w:t>
      </w:r>
      <w:r w:rsidR="00B90EBD" w:rsidRPr="00C9086F">
        <w:rPr>
          <w:rFonts w:ascii="Century Gothic" w:hAnsi="Century Gothic"/>
          <w:sz w:val="22"/>
        </w:rPr>
        <w:t xml:space="preserve"> </w:t>
      </w:r>
      <w:r w:rsidRPr="00C9086F">
        <w:rPr>
          <w:rFonts w:ascii="Century Gothic" w:hAnsi="Century Gothic"/>
          <w:sz w:val="22"/>
        </w:rPr>
        <w:t xml:space="preserve">wirst Du </w:t>
      </w:r>
      <w:r w:rsidR="00B90EBD" w:rsidRPr="00C9086F">
        <w:rPr>
          <w:rFonts w:ascii="Century Gothic" w:hAnsi="Century Gothic"/>
          <w:sz w:val="22"/>
        </w:rPr>
        <w:t xml:space="preserve">dann </w:t>
      </w:r>
      <w:r w:rsidRPr="00C9086F">
        <w:rPr>
          <w:rFonts w:ascii="Century Gothic" w:hAnsi="Century Gothic"/>
          <w:sz w:val="22"/>
        </w:rPr>
        <w:t xml:space="preserve">auch auf jeden Fall </w:t>
      </w:r>
      <w:r w:rsidR="00B90EBD" w:rsidRPr="00C9086F">
        <w:rPr>
          <w:rFonts w:ascii="Century Gothic" w:hAnsi="Century Gothic"/>
          <w:sz w:val="22"/>
        </w:rPr>
        <w:t>ein Drücken im Kopf</w:t>
      </w:r>
      <w:r w:rsidRPr="00C9086F">
        <w:rPr>
          <w:rFonts w:ascii="Century Gothic" w:hAnsi="Century Gothic"/>
          <w:sz w:val="22"/>
        </w:rPr>
        <w:t xml:space="preserve"> haben?</w:t>
      </w:r>
    </w:p>
    <w:p w14:paraId="0AAC4C05" w14:textId="77777777" w:rsidR="009D069D" w:rsidRPr="009D069D" w:rsidRDefault="009D069D" w:rsidP="009D069D">
      <w:pPr>
        <w:spacing w:before="120" w:line="240" w:lineRule="auto"/>
        <w:ind w:firstLine="120"/>
        <w:rPr>
          <w:rFonts w:ascii="Century Gothic" w:hAnsi="Century Gothic"/>
          <w:sz w:val="22"/>
        </w:rPr>
      </w:pPr>
    </w:p>
    <w:p w14:paraId="0EED0448" w14:textId="77777777" w:rsidR="009D069D" w:rsidRPr="009D069D" w:rsidRDefault="009D069D" w:rsidP="00466A04">
      <w:pPr>
        <w:pBdr>
          <w:bottom w:val="single" w:sz="4" w:space="1" w:color="auto"/>
        </w:pBdr>
        <w:tabs>
          <w:tab w:val="left" w:pos="7513"/>
        </w:tabs>
        <w:spacing w:before="120" w:line="240" w:lineRule="auto"/>
        <w:rPr>
          <w:rFonts w:ascii="Century Gothic" w:hAnsi="Century Gothic"/>
          <w:sz w:val="22"/>
        </w:rPr>
      </w:pPr>
      <w:r w:rsidRPr="009D069D">
        <w:rPr>
          <w:rFonts w:ascii="Century Gothic" w:hAnsi="Century Gothic"/>
          <w:sz w:val="22"/>
        </w:rPr>
        <w:t>ganz sicher nicht</w:t>
      </w:r>
      <w:r w:rsidRPr="009D069D">
        <w:rPr>
          <w:rFonts w:ascii="Century Gothic" w:hAnsi="Century Gothic"/>
          <w:sz w:val="22"/>
        </w:rPr>
        <w:tab/>
        <w:t xml:space="preserve">ja, ganz sicher </w:t>
      </w:r>
    </w:p>
    <w:p w14:paraId="35C9F4EE" w14:textId="77777777" w:rsidR="00B90EBD" w:rsidRDefault="00B90EBD" w:rsidP="00C9086F">
      <w:pPr>
        <w:spacing w:before="120" w:line="240" w:lineRule="auto"/>
        <w:ind w:firstLine="120"/>
        <w:rPr>
          <w:rFonts w:ascii="Century Gothic" w:hAnsi="Century Gothic"/>
          <w:sz w:val="22"/>
        </w:rPr>
      </w:pPr>
    </w:p>
    <w:p w14:paraId="1FC61FD6" w14:textId="77777777" w:rsidR="00300C14" w:rsidRDefault="00300C14" w:rsidP="00C9086F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keine Schmerzen hast, hast Du dann trotzdem ein Drücken im </w:t>
      </w:r>
      <w:r w:rsidR="00DA3F6E" w:rsidRPr="00C9086F">
        <w:rPr>
          <w:rFonts w:ascii="Century Gothic" w:hAnsi="Century Gothic"/>
          <w:sz w:val="22"/>
        </w:rPr>
        <w:t>Bauch?</w:t>
      </w:r>
    </w:p>
    <w:p w14:paraId="0EC01243" w14:textId="77777777" w:rsidR="00C9086F" w:rsidRDefault="00C9086F" w:rsidP="00C9086F">
      <w:pPr>
        <w:spacing w:before="120" w:line="240" w:lineRule="auto"/>
        <w:rPr>
          <w:rFonts w:ascii="Century Gothic" w:hAnsi="Century Gothic"/>
          <w:sz w:val="22"/>
        </w:rPr>
      </w:pPr>
    </w:p>
    <w:p w14:paraId="79894CAF" w14:textId="77777777" w:rsidR="009D069D" w:rsidRPr="009D069D" w:rsidRDefault="009D069D" w:rsidP="00466A04">
      <w:pPr>
        <w:pBdr>
          <w:bottom w:val="single" w:sz="4" w:space="1" w:color="auto"/>
        </w:pBdr>
        <w:tabs>
          <w:tab w:val="left" w:pos="7513"/>
        </w:tabs>
        <w:spacing w:before="120" w:line="240" w:lineRule="auto"/>
        <w:rPr>
          <w:rFonts w:ascii="Century Gothic" w:hAnsi="Century Gothic"/>
          <w:sz w:val="22"/>
        </w:rPr>
      </w:pPr>
      <w:r w:rsidRPr="009D069D">
        <w:rPr>
          <w:rFonts w:ascii="Century Gothic" w:hAnsi="Century Gothic"/>
          <w:sz w:val="22"/>
        </w:rPr>
        <w:t>ganz sicher nicht</w:t>
      </w:r>
      <w:r w:rsidRPr="009D069D">
        <w:rPr>
          <w:rFonts w:ascii="Century Gothic" w:hAnsi="Century Gothic"/>
          <w:sz w:val="22"/>
        </w:rPr>
        <w:tab/>
        <w:t xml:space="preserve">ja, ganz sicher </w:t>
      </w:r>
    </w:p>
    <w:p w14:paraId="234FC632" w14:textId="77777777" w:rsidR="00C9086F" w:rsidRPr="00C9086F" w:rsidRDefault="00C9086F" w:rsidP="00C9086F">
      <w:pPr>
        <w:spacing w:before="120" w:line="240" w:lineRule="auto"/>
        <w:rPr>
          <w:rFonts w:ascii="Century Gothic" w:hAnsi="Century Gothic"/>
          <w:sz w:val="22"/>
        </w:rPr>
      </w:pPr>
    </w:p>
    <w:p w14:paraId="46731FF0" w14:textId="77777777" w:rsidR="00300C14" w:rsidRPr="00C9086F" w:rsidRDefault="00300C14" w:rsidP="00C9086F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keine Schmerzen hast, hast Du dann trotzdem ein Drücken im </w:t>
      </w:r>
      <w:commentRangeStart w:id="30"/>
      <w:r w:rsidRPr="00C9086F">
        <w:rPr>
          <w:rFonts w:ascii="Century Gothic" w:hAnsi="Century Gothic"/>
          <w:sz w:val="22"/>
        </w:rPr>
        <w:t>Kopf</w:t>
      </w:r>
      <w:commentRangeEnd w:id="30"/>
      <w:r w:rsidR="008D4D27">
        <w:rPr>
          <w:rStyle w:val="Kommentarzeichen"/>
        </w:rPr>
        <w:commentReference w:id="30"/>
      </w:r>
      <w:r w:rsidRPr="00C9086F">
        <w:rPr>
          <w:rFonts w:ascii="Century Gothic" w:hAnsi="Century Gothic"/>
          <w:sz w:val="22"/>
        </w:rPr>
        <w:t>?</w:t>
      </w:r>
    </w:p>
    <w:p w14:paraId="499D27BB" w14:textId="77777777" w:rsidR="00466A04" w:rsidRPr="00466A04" w:rsidRDefault="00466A04" w:rsidP="00466A04">
      <w:pPr>
        <w:spacing w:before="120" w:line="240" w:lineRule="auto"/>
        <w:rPr>
          <w:rFonts w:ascii="Century Gothic" w:hAnsi="Century Gothic"/>
          <w:sz w:val="22"/>
        </w:rPr>
      </w:pPr>
    </w:p>
    <w:p w14:paraId="2D0A2034" w14:textId="77777777" w:rsidR="00466A04" w:rsidRPr="00466A04" w:rsidRDefault="00466A04" w:rsidP="00466A04">
      <w:pPr>
        <w:pBdr>
          <w:bottom w:val="single" w:sz="4" w:space="1" w:color="auto"/>
        </w:pBdr>
        <w:tabs>
          <w:tab w:val="left" w:pos="7513"/>
        </w:tabs>
        <w:spacing w:before="120" w:line="240" w:lineRule="auto"/>
        <w:rPr>
          <w:rFonts w:ascii="Century Gothic" w:hAnsi="Century Gothic"/>
          <w:sz w:val="22"/>
        </w:rPr>
      </w:pPr>
      <w:r w:rsidRPr="00466A04">
        <w:rPr>
          <w:rFonts w:ascii="Century Gothic" w:hAnsi="Century Gothic"/>
          <w:sz w:val="22"/>
        </w:rPr>
        <w:t>ganz sicher nicht</w:t>
      </w:r>
      <w:r w:rsidRPr="00466A04">
        <w:rPr>
          <w:rFonts w:ascii="Century Gothic" w:hAnsi="Century Gothic"/>
          <w:sz w:val="22"/>
        </w:rPr>
        <w:tab/>
        <w:t xml:space="preserve">ja, ganz sicher </w:t>
      </w:r>
    </w:p>
    <w:p w14:paraId="78823A9C" w14:textId="77777777" w:rsidR="00466A04" w:rsidRPr="00466A04" w:rsidRDefault="00466A04" w:rsidP="00466A04">
      <w:pPr>
        <w:spacing w:before="120" w:line="240" w:lineRule="auto"/>
        <w:rPr>
          <w:rFonts w:ascii="Century Gothic" w:hAnsi="Century Gothic"/>
          <w:sz w:val="22"/>
        </w:rPr>
      </w:pPr>
    </w:p>
    <w:p w14:paraId="370F7D11" w14:textId="5DE3D0F7" w:rsidR="009A4295" w:rsidRPr="00DA3F6E" w:rsidDel="00B648F8" w:rsidRDefault="00DA3F6E" w:rsidP="00DA3F6E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moveFromRangeStart w:id="31" w:author="Anna Thorwart" w:date="2015-10-21T16:56:00Z" w:name="move433209895"/>
      <w:moveFrom w:id="32" w:author="Anna Thorwart" w:date="2015-10-21T16:56:00Z">
        <w:r w:rsidDel="00B648F8">
          <w:rPr>
            <w:rFonts w:ascii="Century Gothic" w:hAnsi="Century Gothic"/>
            <w:sz w:val="22"/>
          </w:rPr>
          <w:t xml:space="preserve">Als letztes: Nenne mir so viele Gründe wie möglich, von denen Du glaubst, warum Du ein </w:t>
        </w:r>
        <w:bookmarkStart w:id="33" w:name="_GoBack"/>
        <w:r w:rsidDel="00B648F8">
          <w:rPr>
            <w:rFonts w:ascii="Century Gothic" w:hAnsi="Century Gothic"/>
            <w:sz w:val="22"/>
          </w:rPr>
          <w:t xml:space="preserve">Drücken im Kopf/Bauch </w:t>
        </w:r>
        <w:bookmarkEnd w:id="33"/>
        <w:r w:rsidDel="00B648F8">
          <w:rPr>
            <w:rFonts w:ascii="Century Gothic" w:hAnsi="Century Gothic"/>
            <w:sz w:val="22"/>
          </w:rPr>
          <w:t>haben kannst.</w:t>
        </w:r>
      </w:moveFrom>
    </w:p>
    <w:moveFromRangeEnd w:id="31"/>
    <w:p w14:paraId="683DBB88" w14:textId="77777777" w:rsidR="00466A04" w:rsidRPr="00466A04" w:rsidRDefault="00466A04" w:rsidP="00300C14">
      <w:pPr>
        <w:spacing w:before="120" w:line="240" w:lineRule="auto"/>
        <w:rPr>
          <w:rFonts w:ascii="Century Gothic" w:hAnsi="Century Gothic"/>
          <w:sz w:val="22"/>
        </w:rPr>
      </w:pPr>
    </w:p>
    <w:sectPr w:rsidR="00466A04" w:rsidRPr="00466A04" w:rsidSect="00DF38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135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- ZIMK -" w:date="2015-10-12T09:59:00Z" w:initials="-Z-">
    <w:p w14:paraId="58AA7F71" w14:textId="77777777" w:rsidR="00B54F29" w:rsidRDefault="00B54F29">
      <w:pPr>
        <w:pStyle w:val="Kommentartext"/>
      </w:pPr>
      <w:r>
        <w:rPr>
          <w:rStyle w:val="Kommentarzeichen"/>
        </w:rPr>
        <w:annotationRef/>
      </w:r>
      <w:r>
        <w:t>Liebe Anna, ist dies eine visuelle Analogskala? Dann sollten wir vielleicht noch eine kurze Instruktion zur Beantwortung einfügen. Setze ein Kreuz….</w:t>
      </w:r>
    </w:p>
  </w:comment>
  <w:comment w:id="27" w:author="- ZIMK -" w:date="2015-10-12T10:00:00Z" w:initials="-Z-">
    <w:p w14:paraId="3D7EED35" w14:textId="2825D151" w:rsidR="00DB3804" w:rsidRDefault="00DB3804">
      <w:pPr>
        <w:pStyle w:val="Kommentartext"/>
      </w:pPr>
      <w:r>
        <w:rPr>
          <w:rStyle w:val="Kommentarzeichen"/>
        </w:rPr>
        <w:annotationRef/>
      </w:r>
      <w:r>
        <w:t>Könnten wir das ausweiten, z.B. Grummeln im Bauch, um herauszufiltern, was ihre Zuschreibung bei eher harmlosen Empfindungen sind?</w:t>
      </w:r>
    </w:p>
  </w:comment>
  <w:comment w:id="30" w:author="- ZIMK -" w:date="2015-10-12T10:00:00Z" w:initials="-Z-">
    <w:p w14:paraId="0FB1ED39" w14:textId="139282E1" w:rsidR="008D4D27" w:rsidRDefault="008D4D27">
      <w:pPr>
        <w:pStyle w:val="Kommentartext"/>
      </w:pPr>
      <w:r>
        <w:rPr>
          <w:rStyle w:val="Kommentarzeichen"/>
        </w:rPr>
        <w:annotationRef/>
      </w:r>
      <w:r>
        <w:t>Könnten wir das ausweiten, z.B. Anspannung im Nacken?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AA7F71" w15:done="0"/>
  <w15:commentEx w15:paraId="3D7EED35" w15:done="0"/>
  <w15:commentEx w15:paraId="0FB1ED3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243E0" w14:textId="77777777" w:rsidR="00950023" w:rsidRDefault="00950023">
      <w:r>
        <w:separator/>
      </w:r>
    </w:p>
  </w:endnote>
  <w:endnote w:type="continuationSeparator" w:id="0">
    <w:p w14:paraId="3422B412" w14:textId="77777777" w:rsidR="00950023" w:rsidRDefault="00950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98231" w14:textId="77777777" w:rsidR="00295CC7" w:rsidRDefault="00295CC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F8BA3" w14:textId="77777777" w:rsidR="003055BB" w:rsidRDefault="003055BB">
    <w:pPr>
      <w:pStyle w:val="Fuzeile"/>
      <w:jc w:val="right"/>
    </w:pPr>
    <w:r>
      <w:rPr>
        <w:sz w:val="20"/>
      </w:rPr>
      <w:t>-</w:t>
    </w:r>
    <w:r>
      <w:rPr>
        <w:sz w:val="20"/>
      </w:rPr>
      <w:fldChar w:fldCharType="begin"/>
    </w:r>
    <w:r>
      <w:rPr>
        <w:sz w:val="20"/>
      </w:rPr>
      <w:instrText xml:space="preserve"> FILENAME \p  \* MERGEFORMAT </w:instrText>
    </w:r>
    <w:r>
      <w:rPr>
        <w:sz w:val="20"/>
      </w:rPr>
      <w:fldChar w:fldCharType="separate"/>
    </w:r>
    <w:r w:rsidR="00295CC7">
      <w:rPr>
        <w:noProof/>
        <w:sz w:val="20"/>
      </w:rPr>
      <w:t>D:\UniMarburgWork\Projekte\Tanja[writing]\experiments\Nachbefragungsbogen.docx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7C77A" w14:textId="77777777" w:rsidR="00295CC7" w:rsidRDefault="00295C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90A33" w14:textId="77777777" w:rsidR="00950023" w:rsidRDefault="00950023">
      <w:r>
        <w:separator/>
      </w:r>
    </w:p>
  </w:footnote>
  <w:footnote w:type="continuationSeparator" w:id="0">
    <w:p w14:paraId="61C8E618" w14:textId="77777777" w:rsidR="00950023" w:rsidRDefault="00950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9D86B" w14:textId="77777777" w:rsidR="00295CC7" w:rsidRDefault="00295CC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63EED" w14:textId="77777777" w:rsidR="003055BB" w:rsidRPr="00B90EBD" w:rsidRDefault="003055BB">
    <w:pPr>
      <w:pStyle w:val="Kopfzeile"/>
    </w:pPr>
    <w:proofErr w:type="spellStart"/>
    <w:r w:rsidRPr="00B90EBD">
      <w:t>Exp</w:t>
    </w:r>
    <w:proofErr w:type="spellEnd"/>
    <w:r w:rsidRPr="00B90EBD">
      <w:t xml:space="preserve">: </w:t>
    </w:r>
    <w:r w:rsidR="00B90EBD" w:rsidRPr="00B90EBD">
      <w:t>_____</w:t>
    </w:r>
    <w:r w:rsidRPr="00B90EBD">
      <w:t xml:space="preserve"> EG :_____NR:_____</w:t>
    </w:r>
    <w:r w:rsidRPr="00B90EBD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A85E1" w14:textId="77777777" w:rsidR="00295CC7" w:rsidRDefault="00295CC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875"/>
    <w:multiLevelType w:val="hybridMultilevel"/>
    <w:tmpl w:val="6256F6D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DF04C1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- ZIMK -">
    <w15:presenceInfo w15:providerId="None" w15:userId="- ZIMK -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A7"/>
    <w:rsid w:val="00052383"/>
    <w:rsid w:val="000F36EF"/>
    <w:rsid w:val="00133D89"/>
    <w:rsid w:val="001B07BF"/>
    <w:rsid w:val="0020690B"/>
    <w:rsid w:val="00295CC7"/>
    <w:rsid w:val="00300C14"/>
    <w:rsid w:val="003055BB"/>
    <w:rsid w:val="00425C24"/>
    <w:rsid w:val="00466A04"/>
    <w:rsid w:val="004737AF"/>
    <w:rsid w:val="00623326"/>
    <w:rsid w:val="006956A4"/>
    <w:rsid w:val="007817B9"/>
    <w:rsid w:val="00842207"/>
    <w:rsid w:val="008A49AA"/>
    <w:rsid w:val="008D4D27"/>
    <w:rsid w:val="00917FC6"/>
    <w:rsid w:val="00950023"/>
    <w:rsid w:val="009A4295"/>
    <w:rsid w:val="009D069D"/>
    <w:rsid w:val="00A127A7"/>
    <w:rsid w:val="00A85E55"/>
    <w:rsid w:val="00B46ADD"/>
    <w:rsid w:val="00B54F29"/>
    <w:rsid w:val="00B648F8"/>
    <w:rsid w:val="00B90EBD"/>
    <w:rsid w:val="00C9086F"/>
    <w:rsid w:val="00D65B4B"/>
    <w:rsid w:val="00D6677D"/>
    <w:rsid w:val="00DA3F6E"/>
    <w:rsid w:val="00DB3804"/>
    <w:rsid w:val="00DF38CA"/>
    <w:rsid w:val="00E320C3"/>
    <w:rsid w:val="00E44707"/>
    <w:rsid w:val="00EA5488"/>
    <w:rsid w:val="00F430E4"/>
    <w:rsid w:val="00F602A7"/>
    <w:rsid w:val="00F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84B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02A7"/>
    <w:pPr>
      <w:spacing w:line="36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02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02A7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sid w:val="00F602A7"/>
    <w:pPr>
      <w:spacing w:line="240" w:lineRule="auto"/>
    </w:pPr>
    <w:rPr>
      <w:rFonts w:ascii="Century Gothic" w:hAnsi="Century Gothic"/>
      <w:sz w:val="20"/>
    </w:rPr>
  </w:style>
  <w:style w:type="character" w:styleId="Funotenzeichen">
    <w:name w:val="footnote reference"/>
    <w:basedOn w:val="Absatz-Standardschriftart"/>
    <w:semiHidden/>
    <w:rsid w:val="00F602A7"/>
    <w:rPr>
      <w:vertAlign w:val="superscript"/>
    </w:rPr>
  </w:style>
  <w:style w:type="paragraph" w:styleId="Textkrper">
    <w:name w:val="Body Text"/>
    <w:basedOn w:val="Standard"/>
    <w:rsid w:val="00F602A7"/>
    <w:pPr>
      <w:jc w:val="both"/>
    </w:pPr>
    <w:rPr>
      <w:rFonts w:ascii="Century Gothic" w:hAnsi="Century Gothic"/>
    </w:rPr>
  </w:style>
  <w:style w:type="paragraph" w:styleId="Dokumentstruktur">
    <w:name w:val="Document Map"/>
    <w:basedOn w:val="Standard"/>
    <w:semiHidden/>
    <w:rsid w:val="00F602A7"/>
    <w:pPr>
      <w:shd w:val="clear" w:color="auto" w:fill="000080"/>
    </w:pPr>
    <w:rPr>
      <w:rFonts w:ascii="Tahoma" w:hAnsi="Tahoma" w:cs="Tahoma"/>
      <w:sz w:val="20"/>
    </w:rPr>
  </w:style>
  <w:style w:type="paragraph" w:styleId="NurText">
    <w:name w:val="Plain Text"/>
    <w:basedOn w:val="Standard"/>
    <w:link w:val="NurTextZchn"/>
    <w:uiPriority w:val="99"/>
    <w:unhideWhenUsed/>
    <w:rsid w:val="00B90EBD"/>
    <w:pPr>
      <w:spacing w:line="240" w:lineRule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90EBD"/>
    <w:rPr>
      <w:rFonts w:ascii="Calibri" w:eastAsiaTheme="minorHAnsi" w:hAnsi="Calibri" w:cstheme="minorBidi"/>
      <w:sz w:val="22"/>
      <w:szCs w:val="21"/>
      <w:lang w:eastAsia="en-US"/>
    </w:rPr>
  </w:style>
  <w:style w:type="character" w:styleId="Kommentarzeichen">
    <w:name w:val="annotation reference"/>
    <w:basedOn w:val="Absatz-Standardschriftart"/>
    <w:rsid w:val="00300C1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0C1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300C14"/>
  </w:style>
  <w:style w:type="paragraph" w:styleId="Kommentarthema">
    <w:name w:val="annotation subject"/>
    <w:basedOn w:val="Kommentartext"/>
    <w:next w:val="Kommentartext"/>
    <w:link w:val="KommentarthemaZchn"/>
    <w:rsid w:val="00300C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0C14"/>
    <w:rPr>
      <w:b/>
      <w:bCs/>
    </w:rPr>
  </w:style>
  <w:style w:type="paragraph" w:styleId="berarbeitung">
    <w:name w:val="Revision"/>
    <w:hidden/>
    <w:uiPriority w:val="99"/>
    <w:semiHidden/>
    <w:rsid w:val="00300C14"/>
    <w:rPr>
      <w:sz w:val="24"/>
    </w:rPr>
  </w:style>
  <w:style w:type="paragraph" w:styleId="Sprechblasentext">
    <w:name w:val="Balloon Text"/>
    <w:basedOn w:val="Standard"/>
    <w:link w:val="SprechblasentextZchn"/>
    <w:rsid w:val="00300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00C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90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02A7"/>
    <w:pPr>
      <w:spacing w:line="36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02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02A7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sid w:val="00F602A7"/>
    <w:pPr>
      <w:spacing w:line="240" w:lineRule="auto"/>
    </w:pPr>
    <w:rPr>
      <w:rFonts w:ascii="Century Gothic" w:hAnsi="Century Gothic"/>
      <w:sz w:val="20"/>
    </w:rPr>
  </w:style>
  <w:style w:type="character" w:styleId="Funotenzeichen">
    <w:name w:val="footnote reference"/>
    <w:basedOn w:val="Absatz-Standardschriftart"/>
    <w:semiHidden/>
    <w:rsid w:val="00F602A7"/>
    <w:rPr>
      <w:vertAlign w:val="superscript"/>
    </w:rPr>
  </w:style>
  <w:style w:type="paragraph" w:styleId="Textkrper">
    <w:name w:val="Body Text"/>
    <w:basedOn w:val="Standard"/>
    <w:rsid w:val="00F602A7"/>
    <w:pPr>
      <w:jc w:val="both"/>
    </w:pPr>
    <w:rPr>
      <w:rFonts w:ascii="Century Gothic" w:hAnsi="Century Gothic"/>
    </w:rPr>
  </w:style>
  <w:style w:type="paragraph" w:styleId="Dokumentstruktur">
    <w:name w:val="Document Map"/>
    <w:basedOn w:val="Standard"/>
    <w:semiHidden/>
    <w:rsid w:val="00F602A7"/>
    <w:pPr>
      <w:shd w:val="clear" w:color="auto" w:fill="000080"/>
    </w:pPr>
    <w:rPr>
      <w:rFonts w:ascii="Tahoma" w:hAnsi="Tahoma" w:cs="Tahoma"/>
      <w:sz w:val="20"/>
    </w:rPr>
  </w:style>
  <w:style w:type="paragraph" w:styleId="NurText">
    <w:name w:val="Plain Text"/>
    <w:basedOn w:val="Standard"/>
    <w:link w:val="NurTextZchn"/>
    <w:uiPriority w:val="99"/>
    <w:unhideWhenUsed/>
    <w:rsid w:val="00B90EBD"/>
    <w:pPr>
      <w:spacing w:line="240" w:lineRule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90EBD"/>
    <w:rPr>
      <w:rFonts w:ascii="Calibri" w:eastAsiaTheme="minorHAnsi" w:hAnsi="Calibri" w:cstheme="minorBidi"/>
      <w:sz w:val="22"/>
      <w:szCs w:val="21"/>
      <w:lang w:eastAsia="en-US"/>
    </w:rPr>
  </w:style>
  <w:style w:type="character" w:styleId="Kommentarzeichen">
    <w:name w:val="annotation reference"/>
    <w:basedOn w:val="Absatz-Standardschriftart"/>
    <w:rsid w:val="00300C1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0C1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300C14"/>
  </w:style>
  <w:style w:type="paragraph" w:styleId="Kommentarthema">
    <w:name w:val="annotation subject"/>
    <w:basedOn w:val="Kommentartext"/>
    <w:next w:val="Kommentartext"/>
    <w:link w:val="KommentarthemaZchn"/>
    <w:rsid w:val="00300C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0C14"/>
    <w:rPr>
      <w:b/>
      <w:bCs/>
    </w:rPr>
  </w:style>
  <w:style w:type="paragraph" w:styleId="berarbeitung">
    <w:name w:val="Revision"/>
    <w:hidden/>
    <w:uiPriority w:val="99"/>
    <w:semiHidden/>
    <w:rsid w:val="00300C14"/>
    <w:rPr>
      <w:sz w:val="24"/>
    </w:rPr>
  </w:style>
  <w:style w:type="paragraph" w:styleId="Sprechblasentext">
    <w:name w:val="Balloon Text"/>
    <w:basedOn w:val="Standard"/>
    <w:link w:val="SprechblasentextZchn"/>
    <w:rsid w:val="00300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00C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9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8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8D43E66-464D-4EB6-ABB9-361C7E71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Nachbefragungsbogen</vt:lpstr>
    </vt:vector>
  </TitlesOfParts>
  <Company>Philipps-Universität Marburg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Nachbefragungsbogen</dc:title>
  <dc:creator>Andingj</dc:creator>
  <cp:lastModifiedBy>Anna Thorwart</cp:lastModifiedBy>
  <cp:revision>8</cp:revision>
  <dcterms:created xsi:type="dcterms:W3CDTF">2015-10-12T07:58:00Z</dcterms:created>
  <dcterms:modified xsi:type="dcterms:W3CDTF">2015-10-21T15:51:00Z</dcterms:modified>
</cp:coreProperties>
</file>
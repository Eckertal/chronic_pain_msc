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068EBD" w14:textId="6038AB7E" w:rsidR="00C25168" w:rsidRPr="002A3D40" w:rsidRDefault="00432B64" w:rsidP="00C25168">
      <w:pPr>
        <w:jc w:val="center"/>
        <w:rPr>
          <w:rFonts w:cs="Tahoma"/>
          <w:sz w:val="28"/>
          <w:u w:val="single"/>
          <w:rPrChange w:id="0" w:author="Anna Thorwart" w:date="2015-11-10T11:16:00Z">
            <w:rPr>
              <w:rFonts w:cs="Tahoma"/>
              <w:sz w:val="28"/>
              <w:u w:val="single"/>
              <w:lang w:val="en-US"/>
            </w:rPr>
          </w:rPrChange>
        </w:rPr>
      </w:pPr>
      <w:r w:rsidRPr="002A3D40">
        <w:rPr>
          <w:rFonts w:cs="Tahoma"/>
          <w:sz w:val="28"/>
          <w:u w:val="single"/>
          <w:rPrChange w:id="1" w:author="Anna Thorwart" w:date="2015-11-10T11:16:00Z">
            <w:rPr>
              <w:rFonts w:cs="Tahoma"/>
              <w:sz w:val="28"/>
              <w:u w:val="single"/>
              <w:lang w:val="en-US"/>
            </w:rPr>
          </w:rPrChange>
        </w:rPr>
        <w:t>Exposé</w:t>
      </w:r>
    </w:p>
    <w:p w14:paraId="12244A9E" w14:textId="517C6F99" w:rsidR="009B45E5" w:rsidRPr="002A3D40" w:rsidRDefault="00432B64" w:rsidP="00C25168">
      <w:pPr>
        <w:jc w:val="center"/>
        <w:rPr>
          <w:rFonts w:cs="Tahoma"/>
          <w:sz w:val="28"/>
          <w:rPrChange w:id="2" w:author="Anna Thorwart" w:date="2015-11-10T11:16:00Z">
            <w:rPr>
              <w:rFonts w:cs="Tahoma"/>
              <w:sz w:val="28"/>
              <w:lang w:val="en-US"/>
            </w:rPr>
          </w:rPrChange>
        </w:rPr>
      </w:pPr>
      <w:r w:rsidRPr="002A3D40">
        <w:rPr>
          <w:rFonts w:cs="Tahoma"/>
          <w:sz w:val="28"/>
          <w:rPrChange w:id="3" w:author="Anna Thorwart" w:date="2015-11-10T11:16:00Z">
            <w:rPr>
              <w:rFonts w:cs="Tahoma"/>
              <w:sz w:val="28"/>
              <w:lang w:val="en-US"/>
            </w:rPr>
          </w:rPrChange>
        </w:rPr>
        <w:t xml:space="preserve">Projekt </w:t>
      </w:r>
      <w:proofErr w:type="spellStart"/>
      <w:r w:rsidRPr="002A3D40">
        <w:rPr>
          <w:rFonts w:cs="Tahoma"/>
          <w:sz w:val="28"/>
          <w:rPrChange w:id="4" w:author="Anna Thorwart" w:date="2015-11-10T11:16:00Z">
            <w:rPr>
              <w:rFonts w:cs="Tahoma"/>
              <w:sz w:val="28"/>
              <w:lang w:val="en-US"/>
            </w:rPr>
          </w:rPrChange>
        </w:rPr>
        <w:t>Pain</w:t>
      </w:r>
      <w:proofErr w:type="spellEnd"/>
      <w:r w:rsidRPr="002A3D40">
        <w:rPr>
          <w:rFonts w:cs="Tahoma"/>
          <w:sz w:val="28"/>
          <w:rPrChange w:id="5" w:author="Anna Thorwart" w:date="2015-11-10T11:16:00Z">
            <w:rPr>
              <w:rFonts w:cs="Tahoma"/>
              <w:sz w:val="28"/>
              <w:lang w:val="en-US"/>
            </w:rPr>
          </w:rPrChange>
        </w:rPr>
        <w:t xml:space="preserve"> </w:t>
      </w:r>
      <w:proofErr w:type="spellStart"/>
      <w:r w:rsidRPr="002A3D40">
        <w:rPr>
          <w:rFonts w:cs="Tahoma"/>
          <w:sz w:val="28"/>
          <w:rPrChange w:id="6" w:author="Anna Thorwart" w:date="2015-11-10T11:16:00Z">
            <w:rPr>
              <w:rFonts w:cs="Tahoma"/>
              <w:sz w:val="28"/>
              <w:lang w:val="en-US"/>
            </w:rPr>
          </w:rPrChange>
        </w:rPr>
        <w:t>Predictions</w:t>
      </w:r>
      <w:proofErr w:type="spellEnd"/>
      <w:r w:rsidRPr="002A3D40">
        <w:rPr>
          <w:rFonts w:cs="Tahoma"/>
          <w:sz w:val="28"/>
          <w:rPrChange w:id="7" w:author="Anna Thorwart" w:date="2015-11-10T11:16:00Z">
            <w:rPr>
              <w:rFonts w:cs="Tahoma"/>
              <w:sz w:val="28"/>
              <w:lang w:val="en-US"/>
            </w:rPr>
          </w:rPrChange>
        </w:rPr>
        <w:t>:</w:t>
      </w:r>
    </w:p>
    <w:p w14:paraId="15A7628D" w14:textId="701B951A" w:rsidR="00432B64" w:rsidRPr="00432B64" w:rsidRDefault="00432B64" w:rsidP="00C25168">
      <w:pPr>
        <w:jc w:val="center"/>
        <w:rPr>
          <w:rFonts w:cs="Tahoma"/>
          <w:sz w:val="28"/>
        </w:rPr>
      </w:pPr>
      <w:r w:rsidRPr="00432B64">
        <w:rPr>
          <w:rFonts w:cs="Tahoma"/>
          <w:sz w:val="28"/>
        </w:rPr>
        <w:t>Erfassung von Annahmen zu Schmerzen und körpereigenen Empfindungen von Kindern und Jugendlichen mit chronischen Schmerzen</w:t>
      </w:r>
    </w:p>
    <w:p w14:paraId="55ABF069" w14:textId="77777777" w:rsidR="009B45E5" w:rsidRPr="00B52A7A" w:rsidRDefault="009B45E5" w:rsidP="001B7251">
      <w:pPr>
        <w:ind w:firstLine="0"/>
        <w:rPr>
          <w:rFonts w:cs="Tahoma"/>
          <w:sz w:val="28"/>
        </w:rPr>
      </w:pPr>
    </w:p>
    <w:p w14:paraId="1BFF05F9" w14:textId="5B5EB385" w:rsidR="009B45E5" w:rsidRPr="00B52A7A" w:rsidRDefault="003E35AD" w:rsidP="009B45E5">
      <w:pPr>
        <w:pBdr>
          <w:bottom w:val="single" w:sz="4" w:space="1" w:color="auto"/>
        </w:pBdr>
        <w:ind w:firstLine="0"/>
        <w:rPr>
          <w:rFonts w:cs="Tahoma"/>
          <w:b/>
        </w:rPr>
      </w:pPr>
      <w:r w:rsidRPr="00B52A7A">
        <w:rPr>
          <w:rFonts w:cs="Tahoma"/>
          <w:b/>
        </w:rPr>
        <w:t>A</w:t>
      </w:r>
      <w:r w:rsidRPr="00B52A7A">
        <w:rPr>
          <w:rFonts w:cs="Tahoma"/>
          <w:b/>
        </w:rPr>
        <w:tab/>
      </w:r>
      <w:r w:rsidR="009B45E5" w:rsidRPr="00B52A7A">
        <w:rPr>
          <w:rFonts w:cs="Tahoma"/>
          <w:b/>
        </w:rPr>
        <w:t>Allgemeine Angaben</w:t>
      </w:r>
    </w:p>
    <w:p w14:paraId="1C147E22" w14:textId="40144ECD" w:rsidR="009B45E5" w:rsidRPr="00B52A7A" w:rsidRDefault="009B45E5" w:rsidP="009B45E5">
      <w:pPr>
        <w:spacing w:before="0" w:line="240" w:lineRule="auto"/>
        <w:ind w:firstLine="0"/>
        <w:rPr>
          <w:rFonts w:cs="Tahoma"/>
        </w:rPr>
      </w:pPr>
      <w:r w:rsidRPr="00B52A7A">
        <w:rPr>
          <w:rFonts w:cs="Tahoma"/>
          <w:u w:val="single"/>
        </w:rPr>
        <w:t>Projektkoordination</w:t>
      </w:r>
      <w:r w:rsidRPr="00B52A7A">
        <w:rPr>
          <w:rFonts w:cs="Tahoma"/>
        </w:rPr>
        <w:t xml:space="preserve">: </w:t>
      </w:r>
      <w:r w:rsidRPr="00B52A7A">
        <w:rPr>
          <w:rFonts w:cs="Tahoma"/>
        </w:rPr>
        <w:tab/>
        <w:t>Prof. Dr. Tanja Hechler</w:t>
      </w:r>
    </w:p>
    <w:p w14:paraId="67A4E2BE" w14:textId="453D1F15" w:rsidR="009B45E5" w:rsidRPr="00B52A7A" w:rsidRDefault="009B45E5" w:rsidP="009B45E5">
      <w:pPr>
        <w:widowControl w:val="0"/>
        <w:autoSpaceDE w:val="0"/>
        <w:autoSpaceDN w:val="0"/>
        <w:adjustRightInd w:val="0"/>
        <w:spacing w:before="0" w:after="0" w:line="240" w:lineRule="auto"/>
        <w:ind w:left="2880" w:firstLine="0"/>
        <w:jc w:val="left"/>
        <w:rPr>
          <w:rFonts w:cs="Tahoma"/>
        </w:rPr>
      </w:pPr>
      <w:r w:rsidRPr="00B52A7A">
        <w:rPr>
          <w:rFonts w:cs="Tahoma"/>
          <w:color w:val="0C0C0C"/>
        </w:rPr>
        <w:t>Approbierte Kinder- und J</w:t>
      </w:r>
      <w:r w:rsidR="00695F67">
        <w:rPr>
          <w:rFonts w:cs="Tahoma"/>
          <w:color w:val="0C0C0C"/>
        </w:rPr>
        <w:t>ugend</w:t>
      </w:r>
      <w:r w:rsidRPr="00B52A7A">
        <w:rPr>
          <w:rFonts w:cs="Tahoma"/>
          <w:color w:val="0C0C0C"/>
        </w:rPr>
        <w:t>psychotherapeutin</w:t>
      </w:r>
    </w:p>
    <w:p w14:paraId="3B9B8E5B" w14:textId="77777777" w:rsidR="009B45E5" w:rsidRPr="00B52A7A" w:rsidRDefault="009B45E5" w:rsidP="009B45E5">
      <w:pPr>
        <w:widowControl w:val="0"/>
        <w:autoSpaceDE w:val="0"/>
        <w:autoSpaceDN w:val="0"/>
        <w:adjustRightInd w:val="0"/>
        <w:spacing w:before="0" w:after="0" w:line="240" w:lineRule="auto"/>
        <w:ind w:left="2880" w:firstLine="0"/>
        <w:jc w:val="left"/>
        <w:rPr>
          <w:rFonts w:cs="Tahoma"/>
        </w:rPr>
      </w:pPr>
      <w:r w:rsidRPr="00B52A7A">
        <w:rPr>
          <w:rFonts w:cs="Tahoma"/>
          <w:color w:val="0C0C0C"/>
        </w:rPr>
        <w:t> </w:t>
      </w:r>
    </w:p>
    <w:p w14:paraId="59B11226" w14:textId="77777777" w:rsidR="009B45E5" w:rsidRPr="00B52A7A" w:rsidRDefault="009B45E5" w:rsidP="009B45E5">
      <w:pPr>
        <w:widowControl w:val="0"/>
        <w:autoSpaceDE w:val="0"/>
        <w:autoSpaceDN w:val="0"/>
        <w:adjustRightInd w:val="0"/>
        <w:spacing w:before="0" w:after="0" w:line="240" w:lineRule="auto"/>
        <w:ind w:left="2880" w:firstLine="0"/>
        <w:jc w:val="left"/>
        <w:rPr>
          <w:rFonts w:cs="Tahoma"/>
        </w:rPr>
      </w:pPr>
      <w:r w:rsidRPr="00B52A7A">
        <w:rPr>
          <w:rFonts w:cs="Tahoma"/>
          <w:color w:val="0C0C0C"/>
        </w:rPr>
        <w:t>FB I - Abt. für Klinische Psychologie</w:t>
      </w:r>
    </w:p>
    <w:p w14:paraId="79121484" w14:textId="77777777" w:rsidR="009B45E5" w:rsidRPr="00B52A7A" w:rsidRDefault="009B45E5" w:rsidP="009B45E5">
      <w:pPr>
        <w:widowControl w:val="0"/>
        <w:autoSpaceDE w:val="0"/>
        <w:autoSpaceDN w:val="0"/>
        <w:adjustRightInd w:val="0"/>
        <w:spacing w:before="0" w:after="0" w:line="240" w:lineRule="auto"/>
        <w:ind w:left="2880" w:firstLine="0"/>
        <w:jc w:val="left"/>
        <w:rPr>
          <w:rFonts w:cs="Tahoma"/>
        </w:rPr>
      </w:pPr>
      <w:r w:rsidRPr="00B52A7A">
        <w:rPr>
          <w:rFonts w:cs="Tahoma"/>
          <w:color w:val="0C0C0C"/>
        </w:rPr>
        <w:t>Schwerpunkt Kinder und Jugendliche</w:t>
      </w:r>
    </w:p>
    <w:p w14:paraId="45AA0E8E" w14:textId="77777777" w:rsidR="009B45E5" w:rsidRPr="00B52A7A" w:rsidRDefault="009B45E5" w:rsidP="009B45E5">
      <w:pPr>
        <w:widowControl w:val="0"/>
        <w:autoSpaceDE w:val="0"/>
        <w:autoSpaceDN w:val="0"/>
        <w:adjustRightInd w:val="0"/>
        <w:spacing w:before="0" w:after="0" w:line="240" w:lineRule="auto"/>
        <w:ind w:left="2880" w:firstLine="0"/>
        <w:jc w:val="left"/>
        <w:rPr>
          <w:rFonts w:cs="Tahoma"/>
        </w:rPr>
      </w:pPr>
      <w:r w:rsidRPr="00B52A7A">
        <w:rPr>
          <w:rFonts w:cs="Tahoma"/>
          <w:color w:val="0C0C0C"/>
        </w:rPr>
        <w:t>Universitätsring 15</w:t>
      </w:r>
    </w:p>
    <w:p w14:paraId="27FD2824" w14:textId="77777777" w:rsidR="009B45E5" w:rsidRDefault="009B45E5" w:rsidP="009B45E5">
      <w:pPr>
        <w:widowControl w:val="0"/>
        <w:autoSpaceDE w:val="0"/>
        <w:autoSpaceDN w:val="0"/>
        <w:adjustRightInd w:val="0"/>
        <w:spacing w:before="0" w:after="0" w:line="240" w:lineRule="auto"/>
        <w:ind w:left="2880" w:firstLine="0"/>
        <w:jc w:val="left"/>
        <w:rPr>
          <w:rFonts w:cs="Tahoma"/>
          <w:color w:val="0C0C0C"/>
        </w:rPr>
      </w:pPr>
      <w:r w:rsidRPr="00B52A7A">
        <w:rPr>
          <w:rFonts w:cs="Tahoma"/>
          <w:color w:val="0C0C0C"/>
        </w:rPr>
        <w:t>54296 Trier</w:t>
      </w:r>
    </w:p>
    <w:p w14:paraId="124FC38E" w14:textId="77777777" w:rsidR="00695F67" w:rsidRPr="00B52A7A" w:rsidRDefault="00695F67" w:rsidP="009B45E5">
      <w:pPr>
        <w:widowControl w:val="0"/>
        <w:autoSpaceDE w:val="0"/>
        <w:autoSpaceDN w:val="0"/>
        <w:adjustRightInd w:val="0"/>
        <w:spacing w:before="0" w:after="0" w:line="240" w:lineRule="auto"/>
        <w:ind w:left="2880" w:firstLine="0"/>
        <w:jc w:val="left"/>
        <w:rPr>
          <w:rFonts w:cs="Tahoma"/>
        </w:rPr>
      </w:pPr>
    </w:p>
    <w:p w14:paraId="35F9BCA7" w14:textId="400CC3BF" w:rsidR="009B45E5" w:rsidRPr="00B52A7A" w:rsidRDefault="009B45E5" w:rsidP="009B45E5">
      <w:pPr>
        <w:widowControl w:val="0"/>
        <w:autoSpaceDE w:val="0"/>
        <w:autoSpaceDN w:val="0"/>
        <w:adjustRightInd w:val="0"/>
        <w:spacing w:before="0" w:after="0" w:line="240" w:lineRule="auto"/>
        <w:ind w:left="2880" w:firstLine="0"/>
        <w:jc w:val="left"/>
        <w:rPr>
          <w:rFonts w:cs="Tahoma"/>
        </w:rPr>
      </w:pPr>
      <w:r w:rsidRPr="00B52A7A">
        <w:rPr>
          <w:rFonts w:cs="Tahoma"/>
          <w:color w:val="0C0C0C"/>
        </w:rPr>
        <w:t xml:space="preserve">Tel: </w:t>
      </w:r>
      <w:r w:rsidR="00695F67">
        <w:rPr>
          <w:rFonts w:cs="Tahoma"/>
          <w:color w:val="0C0C0C"/>
        </w:rPr>
        <w:tab/>
      </w:r>
      <w:r w:rsidR="00695F67">
        <w:rPr>
          <w:rFonts w:cs="Tahoma"/>
          <w:color w:val="0C0C0C"/>
        </w:rPr>
        <w:tab/>
      </w:r>
      <w:r w:rsidRPr="00B52A7A">
        <w:rPr>
          <w:rFonts w:cs="Tahoma"/>
          <w:color w:val="0C0C0C"/>
        </w:rPr>
        <w:t>0651 - 201 - 4350</w:t>
      </w:r>
    </w:p>
    <w:p w14:paraId="48C728C3" w14:textId="44BE3B19" w:rsidR="009B45E5" w:rsidRPr="00B52A7A" w:rsidRDefault="009B45E5" w:rsidP="009B45E5">
      <w:pPr>
        <w:widowControl w:val="0"/>
        <w:autoSpaceDE w:val="0"/>
        <w:autoSpaceDN w:val="0"/>
        <w:adjustRightInd w:val="0"/>
        <w:spacing w:before="0" w:after="0" w:line="240" w:lineRule="auto"/>
        <w:ind w:left="2880" w:firstLine="0"/>
        <w:jc w:val="left"/>
        <w:rPr>
          <w:rFonts w:cs="Tahoma"/>
        </w:rPr>
      </w:pPr>
      <w:r w:rsidRPr="00B52A7A">
        <w:rPr>
          <w:rFonts w:cs="Tahoma"/>
          <w:color w:val="0C0C0C"/>
        </w:rPr>
        <w:t>Tel (</w:t>
      </w:r>
      <w:proofErr w:type="spellStart"/>
      <w:r w:rsidRPr="00B52A7A">
        <w:rPr>
          <w:rFonts w:cs="Tahoma"/>
          <w:color w:val="0C0C0C"/>
        </w:rPr>
        <w:t>Sekr</w:t>
      </w:r>
      <w:proofErr w:type="spellEnd"/>
      <w:r w:rsidRPr="00B52A7A">
        <w:rPr>
          <w:rFonts w:cs="Tahoma"/>
          <w:color w:val="0C0C0C"/>
        </w:rPr>
        <w:t xml:space="preserve">.): </w:t>
      </w:r>
      <w:r w:rsidR="00695F67">
        <w:rPr>
          <w:rFonts w:cs="Tahoma"/>
          <w:color w:val="0C0C0C"/>
        </w:rPr>
        <w:tab/>
      </w:r>
      <w:r w:rsidRPr="00B52A7A">
        <w:rPr>
          <w:rFonts w:cs="Tahoma"/>
          <w:color w:val="0C0C0C"/>
        </w:rPr>
        <w:t>0651 - 201 - 4351</w:t>
      </w:r>
    </w:p>
    <w:p w14:paraId="1B738F5E" w14:textId="50EDF736" w:rsidR="009B45E5" w:rsidRPr="00B52A7A" w:rsidRDefault="009B45E5" w:rsidP="009B45E5">
      <w:pPr>
        <w:widowControl w:val="0"/>
        <w:autoSpaceDE w:val="0"/>
        <w:autoSpaceDN w:val="0"/>
        <w:adjustRightInd w:val="0"/>
        <w:spacing w:before="0" w:after="0" w:line="240" w:lineRule="auto"/>
        <w:ind w:left="2880" w:firstLine="0"/>
        <w:jc w:val="left"/>
        <w:rPr>
          <w:rFonts w:cs="Tahoma"/>
        </w:rPr>
      </w:pPr>
      <w:r w:rsidRPr="00B52A7A">
        <w:rPr>
          <w:rFonts w:cs="Tahoma"/>
          <w:color w:val="0C0C0C"/>
        </w:rPr>
        <w:t>Fax:</w:t>
      </w:r>
      <w:r w:rsidR="00B52A7A">
        <w:rPr>
          <w:rFonts w:cs="Tahoma"/>
          <w:color w:val="0C0C0C"/>
        </w:rPr>
        <w:t xml:space="preserve"> </w:t>
      </w:r>
      <w:r w:rsidR="00695F67">
        <w:rPr>
          <w:rFonts w:cs="Tahoma"/>
          <w:color w:val="0C0C0C"/>
        </w:rPr>
        <w:tab/>
      </w:r>
      <w:r w:rsidR="00695F67">
        <w:rPr>
          <w:rFonts w:cs="Tahoma"/>
          <w:color w:val="0C0C0C"/>
        </w:rPr>
        <w:tab/>
      </w:r>
      <w:r w:rsidR="00B52A7A">
        <w:rPr>
          <w:rFonts w:cs="Tahoma"/>
          <w:color w:val="0C0C0C"/>
        </w:rPr>
        <w:t>0651 -</w:t>
      </w:r>
      <w:r w:rsidRPr="00B52A7A">
        <w:rPr>
          <w:rFonts w:cs="Tahoma"/>
          <w:color w:val="0C0C0C"/>
        </w:rPr>
        <w:t xml:space="preserve"> 201-4352</w:t>
      </w:r>
    </w:p>
    <w:p w14:paraId="3B4FCA69" w14:textId="5431B73F" w:rsidR="009B45E5" w:rsidRPr="00B52A7A" w:rsidRDefault="009B45E5" w:rsidP="009B45E5">
      <w:pPr>
        <w:widowControl w:val="0"/>
        <w:autoSpaceDE w:val="0"/>
        <w:autoSpaceDN w:val="0"/>
        <w:adjustRightInd w:val="0"/>
        <w:spacing w:before="0" w:after="0" w:line="240" w:lineRule="auto"/>
        <w:ind w:left="2880" w:firstLine="0"/>
        <w:jc w:val="left"/>
        <w:rPr>
          <w:rFonts w:cs="Tahoma"/>
        </w:rPr>
      </w:pPr>
      <w:r w:rsidRPr="00B52A7A">
        <w:rPr>
          <w:rFonts w:cs="Tahoma"/>
          <w:color w:val="0C0C0C"/>
        </w:rPr>
        <w:t>E-Mail: </w:t>
      </w:r>
      <w:r w:rsidR="00695F67">
        <w:rPr>
          <w:rFonts w:cs="Tahoma"/>
          <w:color w:val="0C0C0C"/>
        </w:rPr>
        <w:tab/>
      </w:r>
      <w:hyperlink r:id="rId9" w:history="1">
        <w:r w:rsidRPr="00B52A7A">
          <w:rPr>
            <w:rFonts w:cs="Tahoma"/>
            <w:color w:val="0000FF"/>
          </w:rPr>
          <w:t>hechler@uni-trier.de</w:t>
        </w:r>
      </w:hyperlink>
    </w:p>
    <w:p w14:paraId="6FC755EF" w14:textId="77777777" w:rsidR="009B45E5" w:rsidRDefault="009B45E5" w:rsidP="009B45E5">
      <w:pPr>
        <w:spacing w:before="0" w:line="240" w:lineRule="auto"/>
        <w:ind w:firstLine="0"/>
        <w:rPr>
          <w:rFonts w:cs="Tahoma"/>
        </w:rPr>
      </w:pPr>
    </w:p>
    <w:p w14:paraId="6D7F8079" w14:textId="12ECA06C" w:rsidR="00432B64" w:rsidRDefault="00432B64" w:rsidP="00432B64">
      <w:pPr>
        <w:spacing w:after="60" w:line="240" w:lineRule="auto"/>
        <w:ind w:firstLine="0"/>
        <w:rPr>
          <w:rFonts w:cs="Tahoma"/>
        </w:rPr>
      </w:pPr>
      <w:r>
        <w:rPr>
          <w:rFonts w:cs="Tahoma"/>
          <w:u w:val="single"/>
        </w:rPr>
        <w:t>Kooperationspartner</w:t>
      </w:r>
      <w:r w:rsidRPr="00B52A7A">
        <w:rPr>
          <w:rFonts w:cs="Tahoma"/>
        </w:rPr>
        <w:t>:</w:t>
      </w:r>
      <w:r w:rsidRPr="00B52A7A">
        <w:rPr>
          <w:rFonts w:cs="Tahoma"/>
        </w:rPr>
        <w:tab/>
      </w:r>
      <w:r>
        <w:rPr>
          <w:rFonts w:cs="Tahoma"/>
        </w:rPr>
        <w:t>Dr. Anna Thorwart (</w:t>
      </w:r>
      <w:r w:rsidR="00D33371">
        <w:rPr>
          <w:rFonts w:cs="Tahoma"/>
        </w:rPr>
        <w:t xml:space="preserve">AG Allgemeine und Biologische </w:t>
      </w:r>
      <w:r w:rsidR="00D33371">
        <w:rPr>
          <w:rFonts w:cs="Tahoma"/>
        </w:rPr>
        <w:tab/>
      </w:r>
      <w:r w:rsidR="00D33371">
        <w:rPr>
          <w:rFonts w:cs="Tahoma"/>
        </w:rPr>
        <w:tab/>
      </w:r>
      <w:r w:rsidR="00D33371">
        <w:rPr>
          <w:rFonts w:cs="Tahoma"/>
        </w:rPr>
        <w:tab/>
      </w:r>
      <w:r w:rsidR="00D33371">
        <w:rPr>
          <w:rFonts w:cs="Tahoma"/>
        </w:rPr>
        <w:tab/>
        <w:t xml:space="preserve">Psychologie; </w:t>
      </w:r>
      <w:r>
        <w:rPr>
          <w:rFonts w:cs="Tahoma"/>
        </w:rPr>
        <w:t>Philipps-Universität Marburg)</w:t>
      </w:r>
    </w:p>
    <w:p w14:paraId="4204B634" w14:textId="5E37FBAF" w:rsidR="00432B64" w:rsidRPr="00B52A7A" w:rsidRDefault="00432B64" w:rsidP="00432B64">
      <w:pPr>
        <w:spacing w:after="60" w:line="240" w:lineRule="auto"/>
        <w:ind w:firstLine="0"/>
        <w:rPr>
          <w:rFonts w:cs="Tahoma"/>
        </w:rPr>
      </w:pPr>
      <w:r>
        <w:rPr>
          <w:rFonts w:cs="Tahoma"/>
        </w:rPr>
        <w:tab/>
      </w:r>
      <w:r>
        <w:rPr>
          <w:rFonts w:cs="Tahoma"/>
        </w:rPr>
        <w:tab/>
      </w:r>
      <w:r>
        <w:rPr>
          <w:rFonts w:cs="Tahoma"/>
        </w:rPr>
        <w:tab/>
      </w:r>
      <w:r>
        <w:rPr>
          <w:rFonts w:cs="Tahoma"/>
        </w:rPr>
        <w:tab/>
        <w:t>Professor Dr. Dominik Endres (</w:t>
      </w:r>
      <w:r w:rsidR="00D33371">
        <w:rPr>
          <w:rFonts w:cs="Tahoma"/>
        </w:rPr>
        <w:t xml:space="preserve">AG Allgemeine und </w:t>
      </w:r>
      <w:r w:rsidR="00D33371">
        <w:rPr>
          <w:rFonts w:cs="Tahoma"/>
        </w:rPr>
        <w:tab/>
      </w:r>
      <w:r w:rsidR="00D33371">
        <w:rPr>
          <w:rFonts w:cs="Tahoma"/>
        </w:rPr>
        <w:tab/>
      </w:r>
      <w:r w:rsidR="00D33371">
        <w:rPr>
          <w:rFonts w:cs="Tahoma"/>
        </w:rPr>
        <w:tab/>
      </w:r>
      <w:r w:rsidR="00D33371">
        <w:rPr>
          <w:rFonts w:cs="Tahoma"/>
        </w:rPr>
        <w:tab/>
        <w:t xml:space="preserve">Biologische Psychologie; </w:t>
      </w:r>
      <w:r>
        <w:rPr>
          <w:rFonts w:cs="Tahoma"/>
        </w:rPr>
        <w:t xml:space="preserve">Philipps-Universität </w:t>
      </w:r>
      <w:r>
        <w:rPr>
          <w:rFonts w:cs="Tahoma"/>
        </w:rPr>
        <w:tab/>
      </w:r>
      <w:r>
        <w:rPr>
          <w:rFonts w:cs="Tahoma"/>
        </w:rPr>
        <w:tab/>
      </w:r>
      <w:r>
        <w:rPr>
          <w:rFonts w:cs="Tahoma"/>
        </w:rPr>
        <w:tab/>
      </w:r>
      <w:r>
        <w:rPr>
          <w:rFonts w:cs="Tahoma"/>
        </w:rPr>
        <w:tab/>
      </w:r>
      <w:r w:rsidR="00D33371">
        <w:rPr>
          <w:rFonts w:cs="Tahoma"/>
        </w:rPr>
        <w:tab/>
      </w:r>
      <w:r>
        <w:rPr>
          <w:rFonts w:cs="Tahoma"/>
        </w:rPr>
        <w:t>Marburg)</w:t>
      </w:r>
    </w:p>
    <w:p w14:paraId="3A77E19B" w14:textId="77777777" w:rsidR="00432B64" w:rsidRPr="00B52A7A" w:rsidRDefault="00432B64" w:rsidP="009B45E5">
      <w:pPr>
        <w:spacing w:before="0" w:line="240" w:lineRule="auto"/>
        <w:ind w:firstLine="0"/>
        <w:rPr>
          <w:rFonts w:cs="Tahoma"/>
        </w:rPr>
      </w:pPr>
    </w:p>
    <w:p w14:paraId="6B1267B6" w14:textId="77E07D4E" w:rsidR="009B45E5" w:rsidRPr="00B52A7A" w:rsidRDefault="009B45E5" w:rsidP="009B45E5">
      <w:pPr>
        <w:spacing w:after="60" w:line="240" w:lineRule="auto"/>
        <w:ind w:firstLine="0"/>
        <w:rPr>
          <w:rFonts w:cs="Tahoma"/>
        </w:rPr>
      </w:pPr>
      <w:r w:rsidRPr="00B52A7A">
        <w:rPr>
          <w:rFonts w:cs="Tahoma"/>
          <w:u w:val="single"/>
        </w:rPr>
        <w:t>Art der Studie:</w:t>
      </w:r>
      <w:r w:rsidRPr="00B52A7A">
        <w:rPr>
          <w:rFonts w:cs="Tahoma"/>
        </w:rPr>
        <w:tab/>
      </w:r>
      <w:r w:rsidRPr="00B52A7A">
        <w:rPr>
          <w:rFonts w:cs="Tahoma"/>
        </w:rPr>
        <w:tab/>
        <w:t>Befragung</w:t>
      </w:r>
    </w:p>
    <w:p w14:paraId="728E34B1" w14:textId="41CC5930" w:rsidR="009B45E5" w:rsidRPr="00B52A7A" w:rsidRDefault="009B45E5" w:rsidP="009B45E5">
      <w:pPr>
        <w:spacing w:after="60" w:line="240" w:lineRule="auto"/>
        <w:ind w:firstLine="0"/>
        <w:rPr>
          <w:rFonts w:cs="Tahoma"/>
        </w:rPr>
      </w:pPr>
      <w:r w:rsidRPr="001B7251">
        <w:rPr>
          <w:rFonts w:cs="Tahoma"/>
          <w:u w:val="single"/>
        </w:rPr>
        <w:t>Finanzierung</w:t>
      </w:r>
      <w:r w:rsidRPr="00B52A7A">
        <w:rPr>
          <w:rFonts w:cs="Tahoma"/>
        </w:rPr>
        <w:t>:</w:t>
      </w:r>
      <w:r w:rsidRPr="00B52A7A">
        <w:rPr>
          <w:rFonts w:cs="Tahoma"/>
        </w:rPr>
        <w:tab/>
      </w:r>
      <w:r w:rsidRPr="00B52A7A">
        <w:rPr>
          <w:rFonts w:cs="Tahoma"/>
        </w:rPr>
        <w:tab/>
      </w:r>
      <w:r w:rsidRPr="00B52A7A">
        <w:rPr>
          <w:rFonts w:cs="Tahoma"/>
        </w:rPr>
        <w:tab/>
      </w:r>
      <w:r w:rsidR="0010673D">
        <w:rPr>
          <w:rFonts w:cs="Tahoma"/>
        </w:rPr>
        <w:t>Laufende Sachmittel der Abt. Hechler</w:t>
      </w:r>
    </w:p>
    <w:p w14:paraId="5DAB4C29" w14:textId="77777777" w:rsidR="009B45E5" w:rsidRPr="00B52A7A" w:rsidRDefault="009B45E5" w:rsidP="009B45E5">
      <w:pPr>
        <w:spacing w:after="60" w:line="240" w:lineRule="auto"/>
        <w:ind w:firstLine="0"/>
        <w:rPr>
          <w:rFonts w:cs="Tahoma"/>
        </w:rPr>
      </w:pPr>
    </w:p>
    <w:p w14:paraId="1B3B1743" w14:textId="77777777" w:rsidR="00BF3167" w:rsidRPr="00B52A7A" w:rsidRDefault="0002724B" w:rsidP="00BF3167">
      <w:pPr>
        <w:pBdr>
          <w:bottom w:val="single" w:sz="4" w:space="1" w:color="auto"/>
        </w:pBdr>
        <w:rPr>
          <w:rFonts w:cs="Tahoma"/>
          <w:b/>
        </w:rPr>
      </w:pPr>
      <w:r>
        <w:rPr>
          <w:rFonts w:cs="Tahoma"/>
          <w:b/>
        </w:rPr>
        <w:br w:type="page"/>
      </w:r>
      <w:r w:rsidR="00BF3167">
        <w:rPr>
          <w:rFonts w:cs="Tahoma"/>
          <w:b/>
        </w:rPr>
        <w:lastRenderedPageBreak/>
        <w:t>B</w:t>
      </w:r>
      <w:r w:rsidR="00BF3167" w:rsidRPr="00B52A7A">
        <w:rPr>
          <w:rFonts w:cs="Tahoma"/>
          <w:b/>
        </w:rPr>
        <w:tab/>
      </w:r>
      <w:r w:rsidR="00BF3167">
        <w:rPr>
          <w:rFonts w:cs="Tahoma"/>
          <w:b/>
        </w:rPr>
        <w:t>Begründung des Forschungsvorhabens</w:t>
      </w:r>
    </w:p>
    <w:p w14:paraId="44F82CB6" w14:textId="77777777" w:rsidR="00BF3167" w:rsidRDefault="00BF3167" w:rsidP="00BF3167">
      <w:pPr>
        <w:rPr>
          <w:b/>
        </w:rPr>
      </w:pPr>
    </w:p>
    <w:p w14:paraId="6999E932" w14:textId="1ED7108D" w:rsidR="00937EA3" w:rsidRDefault="009C3B8C" w:rsidP="00401F5D">
      <w:pPr>
        <w:ind w:left="567" w:right="425"/>
      </w:pPr>
      <w:r>
        <w:t>In dieser Studie überprüfen wir erstmals die Annahmen des interoce</w:t>
      </w:r>
      <w:r w:rsidR="00473F3E">
        <w:t xml:space="preserve">ptive </w:t>
      </w:r>
      <w:proofErr w:type="spellStart"/>
      <w:r w:rsidR="00473F3E">
        <w:t>predictive</w:t>
      </w:r>
      <w:proofErr w:type="spellEnd"/>
      <w:r w:rsidR="00473F3E">
        <w:t xml:space="preserve"> </w:t>
      </w:r>
      <w:proofErr w:type="spellStart"/>
      <w:r w:rsidR="00473F3E">
        <w:t>coding</w:t>
      </w:r>
      <w:proofErr w:type="spellEnd"/>
      <w:r w:rsidR="00473F3E">
        <w:t xml:space="preserve"> </w:t>
      </w:r>
      <w:proofErr w:type="spellStart"/>
      <w:r w:rsidR="00473F3E">
        <w:t>models</w:t>
      </w:r>
      <w:proofErr w:type="spellEnd"/>
      <w:r w:rsidR="00473F3E">
        <w:t xml:space="preserve"> </w:t>
      </w:r>
      <w:r w:rsidR="00473F3E">
        <w:fldChar w:fldCharType="begin">
          <w:fldData xml:space="preserve">PEVuZE5vdGU+PENpdGU+PEF1dGhvcj5CYXJyZXR0PC9BdXRob3I+PFllYXI+MjAxNTwvWWVhcj48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</w:fldData>
        </w:fldChar>
      </w:r>
      <w:r w:rsidR="00D2084B">
        <w:instrText xml:space="preserve"> ADDIN EN.CITE </w:instrText>
      </w:r>
      <w:r w:rsidR="00D2084B">
        <w:fldChar w:fldCharType="begin">
          <w:fldData xml:space="preserve">PEVuZE5vdGU+PENpdGU+PEF1dGhvcj5CYXJyZXR0PC9BdXRob3I+PFllYXI+MjAxNTwvWWVhcj48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</w:fldData>
        </w:fldChar>
      </w:r>
      <w:r w:rsidR="00D2084B">
        <w:instrText xml:space="preserve"> ADDIN EN.CITE.DATA </w:instrText>
      </w:r>
      <w:r w:rsidR="00D2084B">
        <w:fldChar w:fldCharType="end"/>
      </w:r>
      <w:r w:rsidR="00473F3E">
        <w:fldChar w:fldCharType="separate"/>
      </w:r>
      <w:r w:rsidR="00D2084B">
        <w:rPr>
          <w:noProof/>
        </w:rPr>
        <w:t>(Barrett &amp; Simmons, 2015; Seth, Suzuki, &amp; Critchley, 2011)</w:t>
      </w:r>
      <w:r w:rsidR="00473F3E">
        <w:fldChar w:fldCharType="end"/>
      </w:r>
      <w:r w:rsidR="00401F5D">
        <w:t xml:space="preserve"> für Jugendliche mit chronischen Schmerzen. Diese </w:t>
      </w:r>
      <w:r>
        <w:t>besag</w:t>
      </w:r>
      <w:r w:rsidR="00AD4B4B">
        <w:t>en</w:t>
      </w:r>
      <w:r>
        <w:t xml:space="preserve">, dass Jugendliche mit chronischen Schmerzen unterschiedliche </w:t>
      </w:r>
      <w:r w:rsidR="00AD4B4B">
        <w:t>Ursachen</w:t>
      </w:r>
      <w:r w:rsidR="00F8147A">
        <w:t>zuschreibungen</w:t>
      </w:r>
      <w:r w:rsidR="00AD4B4B">
        <w:t xml:space="preserve"> </w:t>
      </w:r>
      <w:r>
        <w:t xml:space="preserve">von </w:t>
      </w:r>
      <w:r w:rsidR="00A45C6F">
        <w:t>körpereigenen Empfindungen</w:t>
      </w:r>
      <w:r>
        <w:t xml:space="preserve"> </w:t>
      </w:r>
      <w:r w:rsidR="00401F5D">
        <w:t>machen</w:t>
      </w:r>
      <w:r>
        <w:t xml:space="preserve"> als Gesunde. Konkret erwarten wir, dass </w:t>
      </w:r>
      <w:r w:rsidR="00401F5D">
        <w:t xml:space="preserve">für </w:t>
      </w:r>
      <w:r>
        <w:t xml:space="preserve">Jugendliche mit chronischen Schmerzen </w:t>
      </w:r>
      <w:r w:rsidR="00401F5D">
        <w:t xml:space="preserve">ein enger Zusammenhang zwischen Schmerzen und anderen körpereigenen Empfindungen besteht, so dass ein sensorischer Stimulus (z.B. Herzrasen nach schnellem Laufen) für die Jugendlichen bedeutet, dass Schmerz wahrscheinlich auftreten wird </w:t>
      </w:r>
      <w:r>
        <w:t>(</w:t>
      </w:r>
      <w:proofErr w:type="spellStart"/>
      <w:r>
        <w:t>heightened</w:t>
      </w:r>
      <w:proofErr w:type="spellEnd"/>
      <w:r>
        <w:t xml:space="preserve"> </w:t>
      </w:r>
      <w:proofErr w:type="spellStart"/>
      <w:r>
        <w:t>pain</w:t>
      </w:r>
      <w:proofErr w:type="spellEnd"/>
      <w:r>
        <w:t xml:space="preserve"> </w:t>
      </w:r>
      <w:proofErr w:type="spellStart"/>
      <w:r>
        <w:t>predictions</w:t>
      </w:r>
      <w:proofErr w:type="spellEnd"/>
      <w:r>
        <w:t>)</w:t>
      </w:r>
      <w:r w:rsidR="00A45C6F">
        <w:t xml:space="preserve">. Zudem wird vermutet, dass Jugendliche </w:t>
      </w:r>
      <w:r w:rsidR="00F8147A">
        <w:t xml:space="preserve">als Grund für </w:t>
      </w:r>
      <w:r w:rsidR="00401F5D">
        <w:t xml:space="preserve">körpereigene Empfindungen </w:t>
      </w:r>
      <w:r w:rsidR="00F8147A">
        <w:t>vorwiegend Schmerz annehmen werden (‚</w:t>
      </w:r>
      <w:r w:rsidR="00F8147A">
        <w:rPr>
          <w:i/>
        </w:rPr>
        <w:t>Schmerz verursacht starkes Bauchgrummeln‘</w:t>
      </w:r>
      <w:r w:rsidR="00F8147A">
        <w:t>)</w:t>
      </w:r>
      <w:r w:rsidR="00DC19BD">
        <w:t xml:space="preserve"> und kaum andere Gründe benennen können werden</w:t>
      </w:r>
      <w:r w:rsidR="00F8147A">
        <w:t xml:space="preserve">. </w:t>
      </w:r>
      <w:r w:rsidR="00F43C22">
        <w:t>Dies führt zu spezifischen Vorhersagen zu Schmerzen und Empfindungen, z.B. ‚</w:t>
      </w:r>
      <w:r w:rsidR="00F43C22" w:rsidRPr="00D4655E">
        <w:rPr>
          <w:i/>
        </w:rPr>
        <w:t>Ich werde starkes Bauchgrummeln haben, wenn ich Schmerzen habe‘</w:t>
      </w:r>
      <w:r w:rsidR="00F43C22">
        <w:rPr>
          <w:i/>
        </w:rPr>
        <w:t>.</w:t>
      </w:r>
    </w:p>
    <w:p w14:paraId="5B1F066C" w14:textId="7124EDDC" w:rsidR="008748B1" w:rsidRDefault="009C3B8C" w:rsidP="00401F5D">
      <w:pPr>
        <w:ind w:left="567" w:right="425"/>
      </w:pPr>
      <w:r>
        <w:t>Wenn der</w:t>
      </w:r>
      <w:r w:rsidR="00122A12">
        <w:t>/die</w:t>
      </w:r>
      <w:r>
        <w:t xml:space="preserve"> Jugendliche eine </w:t>
      </w:r>
      <w:proofErr w:type="spellStart"/>
      <w:r>
        <w:t>heightened</w:t>
      </w:r>
      <w:proofErr w:type="spellEnd"/>
      <w:r>
        <w:t xml:space="preserve"> </w:t>
      </w:r>
      <w:proofErr w:type="spellStart"/>
      <w:r>
        <w:t>pain</w:t>
      </w:r>
      <w:proofErr w:type="spellEnd"/>
      <w:r>
        <w:t xml:space="preserve"> </w:t>
      </w:r>
      <w:proofErr w:type="spellStart"/>
      <w:r>
        <w:t>prediction</w:t>
      </w:r>
      <w:proofErr w:type="spellEnd"/>
      <w:r>
        <w:t xml:space="preserve"> zeigt und mit einem (harmlosen) sensorischen Input </w:t>
      </w:r>
      <w:r w:rsidR="00137F72">
        <w:t xml:space="preserve">(z.B. Herzrasen) </w:t>
      </w:r>
      <w:r>
        <w:t xml:space="preserve">konfrontiert ist, kann es zu einer Diskrepanz zwischen der Vorhersage des Jugendlichen </w:t>
      </w:r>
      <w:r w:rsidR="00137F72">
        <w:t xml:space="preserve">zu körpereigenen Empfindungen </w:t>
      </w:r>
      <w:r>
        <w:t>und dem tatsächlichen sensorischen Input kommen (</w:t>
      </w:r>
      <w:proofErr w:type="spellStart"/>
      <w:r>
        <w:t>prediction</w:t>
      </w:r>
      <w:proofErr w:type="spellEnd"/>
      <w:r>
        <w:t xml:space="preserve"> </w:t>
      </w:r>
      <w:proofErr w:type="spellStart"/>
      <w:r>
        <w:t>error</w:t>
      </w:r>
      <w:proofErr w:type="spellEnd"/>
      <w:r>
        <w:t>). Der</w:t>
      </w:r>
      <w:r w:rsidR="00937EA3">
        <w:t>/die</w:t>
      </w:r>
      <w:r>
        <w:t xml:space="preserve"> Jugendliche wird versuchen, diese Diskrepanz zu </w:t>
      </w:r>
      <w:r w:rsidR="00D4655E">
        <w:t>minimieren</w:t>
      </w:r>
      <w:r>
        <w:t xml:space="preserve">. Dazu kann der/die Jugendliche entweder </w:t>
      </w:r>
      <w:r w:rsidR="00AD4B4B">
        <w:t xml:space="preserve">seine Vorhersage und Ursachenzuschreibung der Empfindung </w:t>
      </w:r>
      <w:r>
        <w:t xml:space="preserve">ändern, </w:t>
      </w:r>
      <w:r w:rsidR="00937EA3">
        <w:t xml:space="preserve">also </w:t>
      </w:r>
      <w:r w:rsidR="00D4655E">
        <w:t xml:space="preserve">andere Gründe als Schmerz für die Empfindung </w:t>
      </w:r>
      <w:r w:rsidR="000B6794">
        <w:t>generieren</w:t>
      </w:r>
      <w:r w:rsidR="00BF6CE3">
        <w:t xml:space="preserve"> (‚</w:t>
      </w:r>
      <w:r w:rsidR="00BF6CE3">
        <w:rPr>
          <w:i/>
        </w:rPr>
        <w:t>Ich empfinde keine Schmerzen‘)</w:t>
      </w:r>
      <w:r w:rsidR="00D4655E">
        <w:t>. O</w:t>
      </w:r>
      <w:r>
        <w:t xml:space="preserve">der, und dies ist wahrscheinlicher, aktiv </w:t>
      </w:r>
      <w:r>
        <w:lastRenderedPageBreak/>
        <w:t>schlussfolgern, dass es sich bei der Empfindung um Schmerz handelt. Dazu wird er</w:t>
      </w:r>
      <w:r w:rsidR="00AD4B4B">
        <w:t>/sie</w:t>
      </w:r>
      <w:r>
        <w:t xml:space="preserve"> </w:t>
      </w:r>
      <w:r w:rsidR="008A14C6">
        <w:t>versuchen</w:t>
      </w:r>
      <w:r w:rsidR="000B6794">
        <w:t xml:space="preserve">, </w:t>
      </w:r>
      <w:r>
        <w:t>eine Empfindung zu generieren, die mit der Vorhersage des Schmerzes in Einklang steht</w:t>
      </w:r>
      <w:r w:rsidR="000B6794">
        <w:t xml:space="preserve">, z.B. den Bauch reiben, so dass die Annahme </w:t>
      </w:r>
      <w:r w:rsidR="00D4655E">
        <w:t>‚</w:t>
      </w:r>
      <w:r w:rsidR="00D4655E" w:rsidRPr="00D4655E">
        <w:rPr>
          <w:i/>
        </w:rPr>
        <w:t>Ich werde starkes Bauchgrummeln haben, wenn ich Schmerzen habe‘</w:t>
      </w:r>
      <w:r w:rsidR="000B6794">
        <w:t xml:space="preserve"> zutrifft</w:t>
      </w:r>
      <w:r>
        <w:t xml:space="preserve">. </w:t>
      </w:r>
      <w:r w:rsidR="008748B1">
        <w:t xml:space="preserve">In der Folge wird der/die Jugendliche über den Prozess der </w:t>
      </w:r>
      <w:proofErr w:type="spellStart"/>
      <w:r w:rsidR="008748B1">
        <w:t>perceptual</w:t>
      </w:r>
      <w:proofErr w:type="spellEnd"/>
      <w:r w:rsidR="008748B1">
        <w:t xml:space="preserve"> </w:t>
      </w:r>
      <w:proofErr w:type="spellStart"/>
      <w:r w:rsidR="008748B1">
        <w:t>inference</w:t>
      </w:r>
      <w:proofErr w:type="spellEnd"/>
      <w:r w:rsidR="008748B1">
        <w:t xml:space="preserve"> die eigentlich harmlose Empfindung als Schmerz </w:t>
      </w:r>
      <w:r w:rsidR="002442A5">
        <w:t>wahrnehmen</w:t>
      </w:r>
      <w:r w:rsidR="008A14C6">
        <w:t>.</w:t>
      </w:r>
    </w:p>
    <w:p w14:paraId="1DE827E8" w14:textId="05830052" w:rsidR="00BF3167" w:rsidRPr="00131DBC" w:rsidRDefault="00AD4B4B" w:rsidP="00AD4B4B">
      <w:pPr>
        <w:ind w:left="567" w:right="425"/>
      </w:pPr>
      <w:r>
        <w:t xml:space="preserve">Im vorliegenden Projekt befragen wir </w:t>
      </w:r>
      <w:r w:rsidR="001F014A">
        <w:t xml:space="preserve">erstmals </w:t>
      </w:r>
      <w:r>
        <w:t>Jugendliche mit chronischen Schmerzen (</w:t>
      </w:r>
      <w:r>
        <w:rPr>
          <w:i/>
        </w:rPr>
        <w:t xml:space="preserve">n = </w:t>
      </w:r>
      <w:r>
        <w:t>20) und gesunde Jugendliche (</w:t>
      </w:r>
      <w:r>
        <w:rPr>
          <w:i/>
        </w:rPr>
        <w:t xml:space="preserve">n = </w:t>
      </w:r>
      <w:r>
        <w:t xml:space="preserve">20) im Alter von 11-18 Jahren nach ihren </w:t>
      </w:r>
      <w:proofErr w:type="spellStart"/>
      <w:r>
        <w:t>heightened</w:t>
      </w:r>
      <w:proofErr w:type="spellEnd"/>
      <w:r>
        <w:t xml:space="preserve"> </w:t>
      </w:r>
      <w:proofErr w:type="spellStart"/>
      <w:r>
        <w:t>pain</w:t>
      </w:r>
      <w:proofErr w:type="spellEnd"/>
      <w:r>
        <w:t xml:space="preserve"> </w:t>
      </w:r>
      <w:proofErr w:type="spellStart"/>
      <w:r>
        <w:t>predictions</w:t>
      </w:r>
      <w:proofErr w:type="spellEnd"/>
      <w:r w:rsidR="00C0230D">
        <w:t xml:space="preserve"> und nach Gründen von </w:t>
      </w:r>
      <w:r w:rsidR="0061303E">
        <w:t xml:space="preserve">anderen </w:t>
      </w:r>
      <w:r w:rsidR="00C0230D">
        <w:t>körperlichen Empfindungen</w:t>
      </w:r>
      <w:r w:rsidR="0061303E">
        <w:t xml:space="preserve"> und deren Zusammenhang zu Schmerzen</w:t>
      </w:r>
      <w:r>
        <w:t xml:space="preserve">. Dazu wird ein eigens entwickelter Fragebogen eingesetzt. </w:t>
      </w:r>
    </w:p>
    <w:p w14:paraId="042E8F98" w14:textId="799B406A" w:rsidR="00BF3167" w:rsidRDefault="00BF3167" w:rsidP="00BF3167">
      <w:pPr>
        <w:spacing w:after="160" w:line="259" w:lineRule="auto"/>
        <w:rPr>
          <w:b/>
        </w:rPr>
      </w:pPr>
    </w:p>
    <w:p w14:paraId="142F8146" w14:textId="77777777" w:rsidR="00BF3167" w:rsidRPr="005D63E8" w:rsidRDefault="00BF3167" w:rsidP="00BF3167">
      <w:pPr>
        <w:rPr>
          <w:b/>
        </w:rPr>
      </w:pPr>
    </w:p>
    <w:p w14:paraId="7D7F1864" w14:textId="77777777" w:rsidR="00BF3167" w:rsidRPr="00B52A7A" w:rsidRDefault="00BF3167" w:rsidP="00BF3167">
      <w:pPr>
        <w:pBdr>
          <w:bottom w:val="single" w:sz="4" w:space="1" w:color="auto"/>
        </w:pBdr>
        <w:rPr>
          <w:rFonts w:cs="Tahoma"/>
          <w:b/>
        </w:rPr>
      </w:pPr>
      <w:r>
        <w:rPr>
          <w:rFonts w:cs="Tahoma"/>
          <w:b/>
        </w:rPr>
        <w:t>C</w:t>
      </w:r>
      <w:r w:rsidRPr="00B52A7A">
        <w:rPr>
          <w:rFonts w:cs="Tahoma"/>
          <w:b/>
        </w:rPr>
        <w:tab/>
        <w:t xml:space="preserve">Allgemeine </w:t>
      </w:r>
      <w:r>
        <w:rPr>
          <w:rFonts w:cs="Tahoma"/>
          <w:b/>
        </w:rPr>
        <w:t>Planung</w:t>
      </w:r>
    </w:p>
    <w:p w14:paraId="0FD7BCDA" w14:textId="77777777" w:rsidR="00BF3167" w:rsidRDefault="00BF3167" w:rsidP="00BF3167">
      <w:pPr>
        <w:rPr>
          <w:b/>
        </w:rPr>
      </w:pPr>
    </w:p>
    <w:p w14:paraId="6274A8DF" w14:textId="77777777" w:rsidR="00BF3167" w:rsidRPr="005D63E8" w:rsidRDefault="00BF3167" w:rsidP="00BF3167">
      <w:pPr>
        <w:ind w:left="567" w:right="425"/>
        <w:rPr>
          <w:b/>
        </w:rPr>
      </w:pPr>
      <w:r w:rsidRPr="005D63E8">
        <w:rPr>
          <w:b/>
        </w:rPr>
        <w:t>Methode</w:t>
      </w:r>
      <w:r>
        <w:rPr>
          <w:b/>
        </w:rPr>
        <w:t>/Durchführung</w:t>
      </w:r>
    </w:p>
    <w:p w14:paraId="54676C18" w14:textId="0E6BB8AE" w:rsidR="00BF3167" w:rsidRDefault="00BF3167" w:rsidP="00BF3167">
      <w:pPr>
        <w:ind w:left="567" w:right="425"/>
        <w:rPr>
          <w:b/>
        </w:rPr>
      </w:pPr>
      <w:r w:rsidRPr="004C62DA">
        <w:t xml:space="preserve">Die Studie besteht aus einer quantitativen Erhebung durch eine eigens entwickelten Fragebogens bezüglich </w:t>
      </w:r>
      <w:r w:rsidR="00F867FA">
        <w:t xml:space="preserve">der Annahmen und Ursachen von Schmerzen und körpereigenen Empfindungen </w:t>
      </w:r>
      <w:r w:rsidRPr="004C62DA">
        <w:t>(siehe Anhang). Die vollständige Teilnahme wird nicht länger als 15 Minuten in Anspruch nehmen.</w:t>
      </w:r>
      <w:r w:rsidRPr="005E143E">
        <w:rPr>
          <w:b/>
        </w:rPr>
        <w:t xml:space="preserve"> </w:t>
      </w:r>
    </w:p>
    <w:p w14:paraId="1406007D" w14:textId="77777777" w:rsidR="00BF3167" w:rsidRPr="004C62DA" w:rsidRDefault="00BF3167" w:rsidP="00BF3167">
      <w:pPr>
        <w:ind w:right="425"/>
      </w:pPr>
    </w:p>
    <w:p w14:paraId="454D6F56" w14:textId="77777777" w:rsidR="00BF3167" w:rsidRDefault="00BF3167" w:rsidP="00BF3167">
      <w:pPr>
        <w:pBdr>
          <w:bottom w:val="single" w:sz="4" w:space="1" w:color="auto"/>
        </w:pBdr>
        <w:rPr>
          <w:rFonts w:cs="Tahoma"/>
          <w:b/>
        </w:rPr>
      </w:pPr>
    </w:p>
    <w:p w14:paraId="46B50B5C" w14:textId="77777777" w:rsidR="00BF3167" w:rsidRPr="00B52A7A" w:rsidRDefault="00BF3167" w:rsidP="00BF3167">
      <w:pPr>
        <w:pBdr>
          <w:bottom w:val="single" w:sz="4" w:space="1" w:color="auto"/>
        </w:pBdr>
        <w:rPr>
          <w:rFonts w:cs="Tahoma"/>
          <w:b/>
        </w:rPr>
      </w:pPr>
      <w:r>
        <w:rPr>
          <w:rFonts w:cs="Tahoma"/>
          <w:b/>
        </w:rPr>
        <w:t>D</w:t>
      </w:r>
      <w:r w:rsidRPr="00B52A7A">
        <w:rPr>
          <w:rFonts w:cs="Tahoma"/>
          <w:b/>
        </w:rPr>
        <w:tab/>
      </w:r>
      <w:r w:rsidRPr="008134EE">
        <w:rPr>
          <w:rFonts w:cs="Tahoma"/>
          <w:b/>
        </w:rPr>
        <w:t>Auswahl der Probandinnen/Probanden</w:t>
      </w:r>
    </w:p>
    <w:p w14:paraId="2A81AF73" w14:textId="77777777" w:rsidR="00BF3167" w:rsidRDefault="00BF3167" w:rsidP="00BF3167">
      <w:pPr>
        <w:rPr>
          <w:b/>
        </w:rPr>
      </w:pPr>
    </w:p>
    <w:p w14:paraId="4C349F40" w14:textId="77777777" w:rsidR="00BF3167" w:rsidRPr="005D63E8" w:rsidRDefault="00BF3167" w:rsidP="00BF3167">
      <w:pPr>
        <w:ind w:left="567" w:right="425"/>
        <w:rPr>
          <w:b/>
        </w:rPr>
      </w:pPr>
      <w:r w:rsidRPr="005D63E8">
        <w:rPr>
          <w:b/>
        </w:rPr>
        <w:lastRenderedPageBreak/>
        <w:t>Stichprobe</w:t>
      </w:r>
    </w:p>
    <w:p w14:paraId="19CE373D" w14:textId="5C8A2BB6" w:rsidR="00BF3167" w:rsidRDefault="00BF3167" w:rsidP="00BF3167">
      <w:pPr>
        <w:ind w:left="567" w:right="425"/>
        <w:rPr>
          <w:ins w:id="8" w:author="Anna" w:date="2018-09-11T15:37:00Z"/>
        </w:rPr>
      </w:pPr>
      <w:r>
        <w:t xml:space="preserve">Die Stichprobe setzt sich aus Kinder und Jugendlichen (11-18 Jahre) mit entweder chronischen Bauch- oder Kopfschmerzen zusammen. Chronische Schmerzen werden hier definiert als Schmerzen, die über einen Zeitraum von drei Monaten wiederkehrend oder andauernd auftreten. Zusätzlich erfolgt eine Beschreibung hinsichtlich der schmerzbezogenen Beeinträchtigung, die anhand des </w:t>
      </w:r>
      <w:proofErr w:type="spellStart"/>
      <w:r>
        <w:t>Pediatric</w:t>
      </w:r>
      <w:proofErr w:type="spellEnd"/>
      <w:r>
        <w:t xml:space="preserve"> </w:t>
      </w:r>
      <w:proofErr w:type="spellStart"/>
      <w:r>
        <w:t>Pain</w:t>
      </w:r>
      <w:proofErr w:type="spellEnd"/>
      <w:r>
        <w:t xml:space="preserve"> </w:t>
      </w:r>
      <w:proofErr w:type="spellStart"/>
      <w:r>
        <w:t>Disability</w:t>
      </w:r>
      <w:proofErr w:type="spellEnd"/>
      <w:r>
        <w:t xml:space="preserve"> Index (PPDI) erfasst wird. Die Kinder werden aus spezialisierten Praxiseinrichtungen rekrutiert. Um eine breiteres Spektrum abzudecken und belastbarere Aussagekraft zu erreichen wird eine</w:t>
      </w:r>
      <w:r w:rsidRPr="005D63E8">
        <w:t xml:space="preserve"> </w:t>
      </w:r>
      <w:r>
        <w:t>Stichprobe</w:t>
      </w:r>
      <w:r w:rsidRPr="005D63E8">
        <w:t xml:space="preserve"> </w:t>
      </w:r>
      <w:r>
        <w:t xml:space="preserve">von </w:t>
      </w:r>
      <w:r w:rsidRPr="00CD577D">
        <w:rPr>
          <w:i/>
        </w:rPr>
        <w:t xml:space="preserve">n </w:t>
      </w:r>
      <w:r w:rsidR="00185538">
        <w:t xml:space="preserve">= 20 angestrebt. </w:t>
      </w:r>
      <w:r>
        <w:t xml:space="preserve">Die Rekrutierung ist in Kooperation mit der Schmerzstation (Chefarzt: Dr. Fischer), der Kinder- und Jugendpsychiatrie (Chefarzt Dr. Marcus) und der Abteilung für </w:t>
      </w:r>
      <w:r w:rsidRPr="00BE2B2E">
        <w:t xml:space="preserve">Kinder- und Jugendmedizin </w:t>
      </w:r>
      <w:r>
        <w:t xml:space="preserve">(Chefarzt Dr. Thomas) des Mutterhaus der </w:t>
      </w:r>
      <w:proofErr w:type="spellStart"/>
      <w:r>
        <w:t>Borromäerinnen</w:t>
      </w:r>
      <w:proofErr w:type="spellEnd"/>
      <w:r>
        <w:t xml:space="preserve"> geplant.</w:t>
      </w:r>
    </w:p>
    <w:p w14:paraId="08D59774" w14:textId="77777777" w:rsidR="002D4349" w:rsidRDefault="002D4349" w:rsidP="00BF3167">
      <w:pPr>
        <w:ind w:left="567" w:right="425"/>
        <w:rPr>
          <w:ins w:id="9" w:author="Anna" w:date="2018-09-11T15:37:00Z"/>
        </w:rPr>
      </w:pPr>
    </w:p>
    <w:p w14:paraId="051FE65B" w14:textId="77777777" w:rsidR="002D4349" w:rsidRDefault="002D4349" w:rsidP="00BF3167">
      <w:pPr>
        <w:ind w:left="567" w:right="425"/>
      </w:pPr>
      <w:bookmarkStart w:id="10" w:name="_GoBack"/>
      <w:bookmarkEnd w:id="10"/>
    </w:p>
    <w:p w14:paraId="1729E299" w14:textId="77777777" w:rsidR="00BF3167" w:rsidRDefault="00BF3167" w:rsidP="00BF3167">
      <w:pPr>
        <w:ind w:left="567" w:right="425"/>
      </w:pPr>
      <w:r>
        <w:t>Neben den schmerkranken Kindern wird eine gesunde Stichprobe an Kindern und Jugendlichen (11-18 Jahre) über XXX (</w:t>
      </w:r>
      <w:commentRangeStart w:id="11"/>
      <w:r>
        <w:t>Geschwister</w:t>
      </w:r>
      <w:commentRangeEnd w:id="11"/>
      <w:r w:rsidR="002A3D40">
        <w:rPr>
          <w:rStyle w:val="Kommentarzeichen"/>
        </w:rPr>
        <w:commentReference w:id="11"/>
      </w:r>
      <w:r>
        <w:t>, Schulen?) rekrutiert…</w:t>
      </w:r>
    </w:p>
    <w:p w14:paraId="3CE6CD57" w14:textId="77777777" w:rsidR="00BF3167" w:rsidRDefault="00BF3167" w:rsidP="00BF3167">
      <w:pPr>
        <w:ind w:left="567" w:right="425"/>
      </w:pPr>
    </w:p>
    <w:p w14:paraId="75BCD21A" w14:textId="01BEEFC4" w:rsidR="007F155C" w:rsidRPr="00B52A7A" w:rsidRDefault="007F155C" w:rsidP="007F155C">
      <w:pPr>
        <w:pBdr>
          <w:bottom w:val="single" w:sz="4" w:space="1" w:color="auto"/>
        </w:pBdr>
        <w:rPr>
          <w:rFonts w:cs="Tahoma"/>
          <w:b/>
        </w:rPr>
      </w:pPr>
      <w:r>
        <w:rPr>
          <w:rFonts w:cs="Tahoma"/>
          <w:b/>
        </w:rPr>
        <w:t>D</w:t>
      </w:r>
      <w:r w:rsidRPr="00B52A7A">
        <w:rPr>
          <w:rFonts w:cs="Tahoma"/>
          <w:b/>
        </w:rPr>
        <w:tab/>
      </w:r>
      <w:commentRangeStart w:id="12"/>
      <w:r>
        <w:rPr>
          <w:rFonts w:cs="Tahoma"/>
          <w:b/>
        </w:rPr>
        <w:t>Messmethoden</w:t>
      </w:r>
      <w:commentRangeEnd w:id="12"/>
      <w:r w:rsidR="002C6D84">
        <w:rPr>
          <w:rStyle w:val="Kommentarzeichen"/>
        </w:rPr>
        <w:commentReference w:id="12"/>
      </w:r>
    </w:p>
    <w:p w14:paraId="75656BF8" w14:textId="77777777" w:rsidR="00BF3167" w:rsidRDefault="00BF3167" w:rsidP="00BF3167"/>
    <w:p w14:paraId="4EEC0C71" w14:textId="77777777" w:rsidR="00BF3167" w:rsidRDefault="00BF3167" w:rsidP="00BF3167">
      <w:pPr>
        <w:ind w:left="567" w:right="425"/>
      </w:pPr>
      <w:r>
        <w:t>Charakteristika der Stichprobe</w:t>
      </w:r>
    </w:p>
    <w:p w14:paraId="50A634EC" w14:textId="77777777" w:rsidR="00BF3167" w:rsidRDefault="00BF3167" w:rsidP="00BF3167">
      <w:pPr>
        <w:pStyle w:val="Listenabsatz"/>
        <w:numPr>
          <w:ilvl w:val="0"/>
          <w:numId w:val="26"/>
        </w:numPr>
        <w:spacing w:before="0" w:after="0"/>
        <w:ind w:right="425"/>
      </w:pPr>
      <w:r>
        <w:t>Demografie</w:t>
      </w:r>
    </w:p>
    <w:p w14:paraId="134934D4" w14:textId="77777777" w:rsidR="00BF3167" w:rsidRDefault="00BF3167" w:rsidP="00BF3167">
      <w:pPr>
        <w:pStyle w:val="Listenabsatz"/>
        <w:numPr>
          <w:ilvl w:val="0"/>
          <w:numId w:val="26"/>
        </w:numPr>
        <w:spacing w:before="0" w:after="0"/>
        <w:ind w:right="425"/>
      </w:pPr>
      <w:r>
        <w:lastRenderedPageBreak/>
        <w:t>Schmerz (Deutscher Schmerzfragebogen für Kinder und Jugendliche, DSF-KJ; im Elternprojekt haben wir eine gekürzte Fassung integriert)</w:t>
      </w:r>
    </w:p>
    <w:p w14:paraId="7A7C5C7D" w14:textId="77777777" w:rsidR="00BF3167" w:rsidRDefault="00BF3167" w:rsidP="00BF3167">
      <w:pPr>
        <w:pStyle w:val="Listenabsatz"/>
        <w:numPr>
          <w:ilvl w:val="0"/>
          <w:numId w:val="26"/>
        </w:numPr>
        <w:spacing w:before="0" w:after="0"/>
        <w:ind w:right="425"/>
      </w:pPr>
      <w:r>
        <w:t>Ggf. Angst und Depression</w:t>
      </w:r>
    </w:p>
    <w:p w14:paraId="54A272CC" w14:textId="5CD36E55" w:rsidR="00771DEA" w:rsidRDefault="00771DEA" w:rsidP="00BF3167">
      <w:pPr>
        <w:pStyle w:val="Listenabsatz"/>
        <w:numPr>
          <w:ilvl w:val="0"/>
          <w:numId w:val="26"/>
        </w:numPr>
        <w:spacing w:before="0" w:after="0"/>
        <w:ind w:right="425"/>
      </w:pPr>
      <w:r>
        <w:t xml:space="preserve">Erfassung der interoceptive </w:t>
      </w:r>
      <w:proofErr w:type="spellStart"/>
      <w:r>
        <w:t>awareness</w:t>
      </w:r>
      <w:proofErr w:type="spellEnd"/>
      <w:r>
        <w:t xml:space="preserve"> (MAIA; </w:t>
      </w:r>
      <w:proofErr w:type="spellStart"/>
      <w:r>
        <w:t>Mehling</w:t>
      </w:r>
      <w:proofErr w:type="spellEnd"/>
      <w:r>
        <w:t xml:space="preserve"> et al.)?</w:t>
      </w:r>
    </w:p>
    <w:p w14:paraId="716C1843" w14:textId="77777777" w:rsidR="00C95D71" w:rsidRDefault="00C95D71">
      <w:pPr>
        <w:spacing w:before="0" w:line="240" w:lineRule="auto"/>
        <w:ind w:firstLine="0"/>
        <w:jc w:val="left"/>
        <w:rPr>
          <w:ins w:id="13" w:author="Anna Thorwart" w:date="2015-11-10T11:22:00Z"/>
          <w:b/>
        </w:rPr>
      </w:pPr>
    </w:p>
    <w:p w14:paraId="5AEBA611" w14:textId="77777777" w:rsidR="00C95D71" w:rsidRDefault="00C95D71">
      <w:pPr>
        <w:spacing w:before="0" w:line="240" w:lineRule="auto"/>
        <w:ind w:firstLine="0"/>
        <w:jc w:val="left"/>
        <w:rPr>
          <w:ins w:id="14" w:author="Anna Thorwart" w:date="2015-11-10T11:22:00Z"/>
          <w:b/>
        </w:rPr>
      </w:pPr>
    </w:p>
    <w:p w14:paraId="1D4ED164" w14:textId="77777777" w:rsidR="00C95D71" w:rsidRDefault="00C95D71">
      <w:pPr>
        <w:spacing w:before="0" w:line="240" w:lineRule="auto"/>
        <w:ind w:firstLine="0"/>
        <w:jc w:val="left"/>
        <w:rPr>
          <w:ins w:id="15" w:author="Anna Thorwart" w:date="2015-11-10T11:22:00Z"/>
          <w:b/>
        </w:rPr>
      </w:pPr>
    </w:p>
    <w:p w14:paraId="06054DEF" w14:textId="58A7D412" w:rsidR="00C95D71" w:rsidRDefault="00C95D71">
      <w:pPr>
        <w:spacing w:before="0" w:line="240" w:lineRule="auto"/>
        <w:ind w:firstLine="0"/>
        <w:jc w:val="left"/>
        <w:rPr>
          <w:ins w:id="16" w:author="Anna Thorwart" w:date="2015-11-10T11:32:00Z"/>
          <w:b/>
          <w:lang w:val="en-AU"/>
        </w:rPr>
      </w:pPr>
      <w:ins w:id="17" w:author="Anna Thorwart" w:date="2015-11-10T11:22:00Z">
        <w:r w:rsidRPr="00C95D71">
          <w:rPr>
            <w:b/>
            <w:lang w:val="en-AU"/>
            <w:rPrChange w:id="18" w:author="Anna Thorwart" w:date="2015-11-10T11:22:00Z">
              <w:rPr>
                <w:b/>
              </w:rPr>
            </w:rPrChange>
          </w:rPr>
          <w:t>Causal reasoning and beliefs in Children</w:t>
        </w:r>
      </w:ins>
      <w:ins w:id="19" w:author="Anna Thorwart" w:date="2015-11-10T12:03:00Z">
        <w:r w:rsidR="00BA51F5">
          <w:rPr>
            <w:b/>
            <w:lang w:val="en-AU"/>
          </w:rPr>
          <w:t xml:space="preserve"> – reviews with experimental procedures</w:t>
        </w:r>
      </w:ins>
    </w:p>
    <w:p w14:paraId="1F9740F4" w14:textId="77777777" w:rsidR="00646154" w:rsidRPr="00646154" w:rsidRDefault="00C8076C">
      <w:pPr>
        <w:pStyle w:val="Listenabsatz"/>
        <w:numPr>
          <w:ilvl w:val="0"/>
          <w:numId w:val="26"/>
        </w:numPr>
        <w:spacing w:before="0" w:after="0"/>
        <w:ind w:right="425"/>
        <w:rPr>
          <w:ins w:id="20" w:author="Anna Thorwart" w:date="2015-11-10T12:02:00Z"/>
          <w:b/>
          <w:lang w:val="en-AU"/>
          <w:rPrChange w:id="21" w:author="Anna Thorwart" w:date="2015-11-10T12:02:00Z">
            <w:rPr>
              <w:ins w:id="22" w:author="Anna Thorwart" w:date="2015-11-10T12:02:00Z"/>
              <w:lang w:val="en-AU"/>
            </w:rPr>
          </w:rPrChange>
        </w:rPr>
        <w:pPrChange w:id="23" w:author="Anna Thorwart" w:date="2015-11-10T11:33:00Z">
          <w:pPr>
            <w:spacing w:before="0" w:line="240" w:lineRule="auto"/>
            <w:ind w:firstLine="0"/>
            <w:jc w:val="left"/>
          </w:pPr>
        </w:pPrChange>
      </w:pPr>
      <w:proofErr w:type="spellStart"/>
      <w:ins w:id="24" w:author="Anna Thorwart" w:date="2015-11-10T11:59:00Z">
        <w:r w:rsidRPr="00C8076C">
          <w:rPr>
            <w:lang w:val="en-AU"/>
            <w:rPrChange w:id="25" w:author="Anna Thorwart" w:date="2015-11-10T11:59:00Z">
              <w:rPr>
                <w:b/>
                <w:lang w:val="en-AU"/>
              </w:rPr>
            </w:rPrChange>
          </w:rPr>
          <w:t>Barrouillet</w:t>
        </w:r>
        <w:proofErr w:type="spellEnd"/>
        <w:r w:rsidRPr="00C8076C">
          <w:rPr>
            <w:lang w:val="en-AU"/>
            <w:rPrChange w:id="26" w:author="Anna Thorwart" w:date="2015-11-10T11:59:00Z">
              <w:rPr>
                <w:b/>
                <w:lang w:val="en-AU"/>
              </w:rPr>
            </w:rPrChange>
          </w:rPr>
          <w:t xml:space="preserve">, P. &amp; </w:t>
        </w:r>
        <w:proofErr w:type="spellStart"/>
        <w:r w:rsidRPr="00C8076C">
          <w:rPr>
            <w:lang w:val="en-AU"/>
            <w:rPrChange w:id="27" w:author="Anna Thorwart" w:date="2015-11-10T11:59:00Z">
              <w:rPr>
                <w:b/>
                <w:lang w:val="en-AU"/>
              </w:rPr>
            </w:rPrChange>
          </w:rPr>
          <w:t>Gauffroy</w:t>
        </w:r>
        <w:proofErr w:type="spellEnd"/>
        <w:r w:rsidRPr="00C8076C">
          <w:rPr>
            <w:lang w:val="en-AU"/>
            <w:rPrChange w:id="28" w:author="Anna Thorwart" w:date="2015-11-10T11:59:00Z">
              <w:rPr>
                <w:b/>
                <w:lang w:val="en-AU"/>
              </w:rPr>
            </w:rPrChange>
          </w:rPr>
          <w:t xml:space="preserve">, C. (2015). Probability in reasoning: A developmental test on conditionals. </w:t>
        </w:r>
        <w:r w:rsidRPr="00C8076C">
          <w:rPr>
            <w:i/>
            <w:lang w:val="en-AU"/>
            <w:rPrChange w:id="29" w:author="Anna Thorwart" w:date="2015-11-10T11:59:00Z">
              <w:rPr>
                <w:b/>
                <w:lang w:val="en-AU"/>
              </w:rPr>
            </w:rPrChange>
          </w:rPr>
          <w:t>Cognition</w:t>
        </w:r>
        <w:r w:rsidRPr="00C8076C">
          <w:rPr>
            <w:lang w:val="en-AU"/>
            <w:rPrChange w:id="30" w:author="Anna Thorwart" w:date="2015-11-10T11:59:00Z">
              <w:rPr>
                <w:b/>
                <w:lang w:val="en-AU"/>
              </w:rPr>
            </w:rPrChange>
          </w:rPr>
          <w:t>, 137, 22-39. doi:10.1016/j.cognition.2014.12.002.</w:t>
        </w:r>
      </w:ins>
    </w:p>
    <w:p w14:paraId="27041FEF" w14:textId="5F323DDD" w:rsidR="00097D2B" w:rsidRPr="00097D2B" w:rsidRDefault="00097D2B" w:rsidP="00097D2B">
      <w:pPr>
        <w:pStyle w:val="Listenabsatz"/>
        <w:numPr>
          <w:ilvl w:val="0"/>
          <w:numId w:val="26"/>
        </w:numPr>
        <w:spacing w:before="0" w:after="0"/>
        <w:ind w:right="425"/>
        <w:rPr>
          <w:ins w:id="31" w:author="Anna Thorwart" w:date="2015-11-10T16:05:00Z"/>
          <w:lang w:val="en-AU"/>
        </w:rPr>
      </w:pPr>
      <w:proofErr w:type="spellStart"/>
      <w:ins w:id="32" w:author="Anna Thorwart" w:date="2015-11-10T16:05:00Z">
        <w:r w:rsidRPr="00097D2B">
          <w:rPr>
            <w:lang w:val="en-AU"/>
            <w:rPrChange w:id="33" w:author="Anna Thorwart" w:date="2015-11-10T16:05:00Z">
              <w:rPr>
                <w:b/>
                <w:lang w:val="en-AU"/>
              </w:rPr>
            </w:rPrChange>
          </w:rPr>
          <w:t>Neys</w:t>
        </w:r>
        <w:proofErr w:type="spellEnd"/>
        <w:r w:rsidRPr="00097D2B">
          <w:rPr>
            <w:lang w:val="en-AU"/>
            <w:rPrChange w:id="34" w:author="Anna Thorwart" w:date="2015-11-10T16:05:00Z">
              <w:rPr>
                <w:b/>
                <w:lang w:val="en-AU"/>
              </w:rPr>
            </w:rPrChange>
          </w:rPr>
          <w:t xml:space="preserve">, W. D. &amp; </w:t>
        </w:r>
        <w:proofErr w:type="spellStart"/>
        <w:r w:rsidRPr="00097D2B">
          <w:rPr>
            <w:lang w:val="en-AU"/>
            <w:rPrChange w:id="35" w:author="Anna Thorwart" w:date="2015-11-10T16:05:00Z">
              <w:rPr>
                <w:b/>
                <w:lang w:val="en-AU"/>
              </w:rPr>
            </w:rPrChange>
          </w:rPr>
          <w:t>Everaerts</w:t>
        </w:r>
        <w:proofErr w:type="spellEnd"/>
        <w:r w:rsidRPr="00097D2B">
          <w:rPr>
            <w:lang w:val="en-AU"/>
            <w:rPrChange w:id="36" w:author="Anna Thorwart" w:date="2015-11-10T16:05:00Z">
              <w:rPr>
                <w:b/>
                <w:lang w:val="en-AU"/>
              </w:rPr>
            </w:rPrChange>
          </w:rPr>
          <w:t xml:space="preserve">, D. (2008). Developmental trends in everyday conditional reasoning: The retrieval and inhibition interplay. </w:t>
        </w:r>
        <w:r w:rsidRPr="00097D2B">
          <w:rPr>
            <w:i/>
            <w:lang w:val="en-AU"/>
            <w:rPrChange w:id="37" w:author="Anna Thorwart" w:date="2015-11-10T16:05:00Z">
              <w:rPr>
                <w:b/>
                <w:lang w:val="en-AU"/>
              </w:rPr>
            </w:rPrChange>
          </w:rPr>
          <w:t>Journal of Experimental Child Psychology</w:t>
        </w:r>
        <w:r w:rsidRPr="00097D2B">
          <w:rPr>
            <w:lang w:val="en-AU"/>
            <w:rPrChange w:id="38" w:author="Anna Thorwart" w:date="2015-11-10T16:05:00Z">
              <w:rPr>
                <w:b/>
                <w:lang w:val="en-AU"/>
              </w:rPr>
            </w:rPrChange>
          </w:rPr>
          <w:t>, 100, 252-263. doi:10.1016/j.jecp.2008.03.003.</w:t>
        </w:r>
      </w:ins>
    </w:p>
    <w:p w14:paraId="5A585159" w14:textId="77777777" w:rsidR="00571389" w:rsidRPr="00571389" w:rsidRDefault="00646154" w:rsidP="00571389">
      <w:pPr>
        <w:pStyle w:val="Listenabsatz"/>
        <w:numPr>
          <w:ilvl w:val="0"/>
          <w:numId w:val="26"/>
        </w:numPr>
        <w:spacing w:before="0" w:after="0"/>
        <w:ind w:right="425"/>
        <w:rPr>
          <w:ins w:id="39" w:author="Anna Thorwart" w:date="2015-11-10T12:03:00Z"/>
          <w:b/>
          <w:lang w:val="en-AU"/>
          <w:rPrChange w:id="40" w:author="Anna Thorwart" w:date="2015-11-10T12:03:00Z">
            <w:rPr>
              <w:ins w:id="41" w:author="Anna Thorwart" w:date="2015-11-10T12:03:00Z"/>
              <w:lang w:val="en-AU"/>
            </w:rPr>
          </w:rPrChange>
        </w:rPr>
      </w:pPr>
      <w:proofErr w:type="spellStart"/>
      <w:ins w:id="42" w:author="Anna Thorwart" w:date="2015-11-10T12:02:00Z">
        <w:r w:rsidRPr="00646154">
          <w:rPr>
            <w:lang w:val="en-AU"/>
            <w:rPrChange w:id="43" w:author="Anna Thorwart" w:date="2015-11-10T12:02:00Z">
              <w:rPr>
                <w:b/>
                <w:lang w:val="en-AU"/>
              </w:rPr>
            </w:rPrChange>
          </w:rPr>
          <w:t>Gauffroy</w:t>
        </w:r>
        <w:proofErr w:type="spellEnd"/>
        <w:r w:rsidRPr="00646154">
          <w:rPr>
            <w:lang w:val="en-AU"/>
            <w:rPrChange w:id="44" w:author="Anna Thorwart" w:date="2015-11-10T12:02:00Z">
              <w:rPr>
                <w:b/>
                <w:lang w:val="en-AU"/>
              </w:rPr>
            </w:rPrChange>
          </w:rPr>
          <w:t xml:space="preserve">, C. &amp; </w:t>
        </w:r>
        <w:proofErr w:type="spellStart"/>
        <w:r w:rsidRPr="00646154">
          <w:rPr>
            <w:lang w:val="en-AU"/>
            <w:rPrChange w:id="45" w:author="Anna Thorwart" w:date="2015-11-10T12:02:00Z">
              <w:rPr>
                <w:b/>
                <w:lang w:val="en-AU"/>
              </w:rPr>
            </w:rPrChange>
          </w:rPr>
          <w:t>Barrouillet</w:t>
        </w:r>
        <w:proofErr w:type="spellEnd"/>
        <w:r w:rsidRPr="00646154">
          <w:rPr>
            <w:lang w:val="en-AU"/>
            <w:rPrChange w:id="46" w:author="Anna Thorwart" w:date="2015-11-10T12:02:00Z">
              <w:rPr>
                <w:b/>
                <w:lang w:val="en-AU"/>
              </w:rPr>
            </w:rPrChange>
          </w:rPr>
          <w:t xml:space="preserve">, P. (2009). Heuristic and analytic processes in mental models for conditionals: An integrative developmental theory. </w:t>
        </w:r>
        <w:r w:rsidRPr="00646154">
          <w:rPr>
            <w:i/>
            <w:lang w:val="en-AU"/>
            <w:rPrChange w:id="47" w:author="Anna Thorwart" w:date="2015-11-10T12:02:00Z">
              <w:rPr>
                <w:b/>
                <w:lang w:val="en-AU"/>
              </w:rPr>
            </w:rPrChange>
          </w:rPr>
          <w:t>Developmental Review</w:t>
        </w:r>
        <w:r w:rsidRPr="00646154">
          <w:rPr>
            <w:lang w:val="en-AU"/>
            <w:rPrChange w:id="48" w:author="Anna Thorwart" w:date="2015-11-10T12:02:00Z">
              <w:rPr>
                <w:b/>
                <w:lang w:val="en-AU"/>
              </w:rPr>
            </w:rPrChange>
          </w:rPr>
          <w:t>, 29, 249-282. doi:10.1016/j.dr.2009.09.002.</w:t>
        </w:r>
      </w:ins>
    </w:p>
    <w:p w14:paraId="27BD6EFC" w14:textId="77777777" w:rsidR="00571389" w:rsidRPr="002C154B" w:rsidRDefault="00571389" w:rsidP="00571389">
      <w:pPr>
        <w:pStyle w:val="Listenabsatz"/>
        <w:numPr>
          <w:ilvl w:val="0"/>
          <w:numId w:val="26"/>
        </w:numPr>
        <w:spacing w:before="0" w:after="0"/>
        <w:ind w:right="425"/>
        <w:rPr>
          <w:ins w:id="49" w:author="Anna Thorwart" w:date="2015-11-10T12:03:00Z"/>
          <w:b/>
          <w:lang w:val="en-AU"/>
        </w:rPr>
      </w:pPr>
      <w:proofErr w:type="spellStart"/>
      <w:ins w:id="50" w:author="Anna Thorwart" w:date="2015-11-10T12:03:00Z">
        <w:r w:rsidRPr="002C154B">
          <w:rPr>
            <w:lang w:val="en-AU"/>
          </w:rPr>
          <w:t>Markovits</w:t>
        </w:r>
        <w:proofErr w:type="spellEnd"/>
        <w:r w:rsidRPr="002C154B">
          <w:rPr>
            <w:lang w:val="en-AU"/>
          </w:rPr>
          <w:t xml:space="preserve">, H. (2014). On the road toward formal reasoning: Reasoning with factual causal and contrary-to-fact causal premises during early adolescence. </w:t>
        </w:r>
        <w:r w:rsidRPr="002C154B">
          <w:rPr>
            <w:i/>
            <w:lang w:val="en-AU"/>
          </w:rPr>
          <w:t>Journal of Experimental Child Psychology</w:t>
        </w:r>
        <w:r w:rsidRPr="002C154B">
          <w:rPr>
            <w:lang w:val="en-AU"/>
          </w:rPr>
          <w:t>, 128, 37-51. doi:10.1016/j.jecp.2014.07.001</w:t>
        </w:r>
      </w:ins>
    </w:p>
    <w:p w14:paraId="3A9C59EC" w14:textId="414051CD" w:rsidR="00CE1F04" w:rsidRPr="00C95D71" w:rsidRDefault="00CE1F04">
      <w:pPr>
        <w:pStyle w:val="Listenabsatz"/>
        <w:numPr>
          <w:ilvl w:val="0"/>
          <w:numId w:val="26"/>
        </w:numPr>
        <w:spacing w:before="0" w:after="0"/>
        <w:ind w:right="425"/>
        <w:rPr>
          <w:ins w:id="51" w:author="Anna Thorwart" w:date="2015-11-10T11:32:00Z"/>
          <w:b/>
          <w:lang w:val="en-AU"/>
          <w:rPrChange w:id="52" w:author="Anna Thorwart" w:date="2015-11-10T11:32:00Z">
            <w:rPr>
              <w:ins w:id="53" w:author="Anna Thorwart" w:date="2015-11-10T11:32:00Z"/>
              <w:lang w:val="en-AU"/>
            </w:rPr>
          </w:rPrChange>
        </w:rPr>
        <w:pPrChange w:id="54" w:author="Anna Thorwart" w:date="2015-11-10T11:33:00Z">
          <w:pPr>
            <w:spacing w:before="0" w:line="240" w:lineRule="auto"/>
            <w:ind w:firstLine="0"/>
            <w:jc w:val="left"/>
          </w:pPr>
        </w:pPrChange>
      </w:pPr>
      <w:r w:rsidRPr="00C95D71">
        <w:rPr>
          <w:b/>
          <w:lang w:val="en-AU"/>
          <w:rPrChange w:id="55" w:author="Anna Thorwart" w:date="2015-11-10T11:32:00Z">
            <w:rPr>
              <w:b/>
              <w:lang w:val="en-US"/>
            </w:rPr>
          </w:rPrChange>
        </w:rPr>
        <w:br w:type="page"/>
      </w:r>
    </w:p>
    <w:p w14:paraId="2696E614" w14:textId="77777777" w:rsidR="00C95D71" w:rsidRPr="00C95D71" w:rsidRDefault="00C95D71">
      <w:pPr>
        <w:spacing w:before="0" w:line="240" w:lineRule="auto"/>
        <w:ind w:firstLine="0"/>
        <w:jc w:val="left"/>
        <w:rPr>
          <w:b/>
          <w:lang w:val="en-AU"/>
          <w:rPrChange w:id="56" w:author="Anna Thorwart" w:date="2015-11-10T11:22:00Z">
            <w:rPr>
              <w:b/>
              <w:lang w:val="en-US"/>
            </w:rPr>
          </w:rPrChange>
        </w:rPr>
      </w:pPr>
    </w:p>
    <w:p w14:paraId="5F8DCB11" w14:textId="06E92E28" w:rsidR="00BF3167" w:rsidRPr="00242A95" w:rsidRDefault="00BF3167" w:rsidP="00BF3167">
      <w:pPr>
        <w:rPr>
          <w:b/>
          <w:lang w:val="en-US"/>
        </w:rPr>
      </w:pPr>
      <w:proofErr w:type="spellStart"/>
      <w:r w:rsidRPr="00242A95">
        <w:rPr>
          <w:b/>
          <w:lang w:val="en-US"/>
        </w:rPr>
        <w:t>Literatur</w:t>
      </w:r>
      <w:proofErr w:type="spellEnd"/>
    </w:p>
    <w:p w14:paraId="4A5C1A78" w14:textId="5E0C31E8" w:rsidR="00BF3167" w:rsidRPr="002A3D40" w:rsidRDefault="00BF3167" w:rsidP="00BF3167">
      <w:pPr>
        <w:ind w:firstLine="284"/>
        <w:rPr>
          <w:lang w:val="en-AU"/>
          <w:rPrChange w:id="57" w:author="Anna Thorwart" w:date="2015-11-10T11:16:00Z">
            <w:rPr/>
          </w:rPrChange>
        </w:rPr>
      </w:pPr>
    </w:p>
    <w:p w14:paraId="6FC9540C" w14:textId="77777777" w:rsidR="00D2084B" w:rsidRPr="002A3D40" w:rsidRDefault="00D2084B" w:rsidP="00D2084B">
      <w:pPr>
        <w:pStyle w:val="EndNoteBibliography"/>
        <w:spacing w:after="0"/>
        <w:ind w:left="720" w:hanging="720"/>
        <w:rPr>
          <w:lang w:val="en-AU"/>
          <w:rPrChange w:id="58" w:author="Anna Thorwart" w:date="2015-11-10T11:16:00Z">
            <w:rPr/>
          </w:rPrChange>
        </w:rPr>
      </w:pPr>
      <w:r>
        <w:rPr>
          <w:b/>
        </w:rPr>
        <w:fldChar w:fldCharType="begin"/>
      </w:r>
      <w:r w:rsidRPr="002A3D40">
        <w:rPr>
          <w:b/>
          <w:lang w:val="en-AU"/>
          <w:rPrChange w:id="59" w:author="Anna Thorwart" w:date="2015-11-10T11:16:00Z">
            <w:rPr>
              <w:b/>
            </w:rPr>
          </w:rPrChange>
        </w:rPr>
        <w:instrText xml:space="preserve"> ADDIN EN.REFLIST </w:instrText>
      </w:r>
      <w:r>
        <w:rPr>
          <w:b/>
        </w:rPr>
        <w:fldChar w:fldCharType="separate"/>
      </w:r>
      <w:r w:rsidRPr="002A3D40">
        <w:rPr>
          <w:lang w:val="en-AU"/>
          <w:rPrChange w:id="60" w:author="Anna Thorwart" w:date="2015-11-10T11:16:00Z">
            <w:rPr/>
          </w:rPrChange>
        </w:rPr>
        <w:t xml:space="preserve">Barrett, L. F., &amp; Simmons, W. K. (2015). Interoceptive predictions in the brain. </w:t>
      </w:r>
      <w:r w:rsidRPr="002A3D40">
        <w:rPr>
          <w:i/>
          <w:lang w:val="en-AU"/>
          <w:rPrChange w:id="61" w:author="Anna Thorwart" w:date="2015-11-10T11:16:00Z">
            <w:rPr>
              <w:i/>
            </w:rPr>
          </w:rPrChange>
        </w:rPr>
        <w:t>Nat Rev Neurosci, 16</w:t>
      </w:r>
      <w:r w:rsidRPr="002A3D40">
        <w:rPr>
          <w:lang w:val="en-AU"/>
          <w:rPrChange w:id="62" w:author="Anna Thorwart" w:date="2015-11-10T11:16:00Z">
            <w:rPr/>
          </w:rPrChange>
        </w:rPr>
        <w:t>(7), 419-429. doi:10.1038/nrn3950</w:t>
      </w:r>
    </w:p>
    <w:p w14:paraId="0A1FD646" w14:textId="77777777" w:rsidR="00D2084B" w:rsidRPr="00D2084B" w:rsidRDefault="00D2084B" w:rsidP="00D2084B">
      <w:pPr>
        <w:pStyle w:val="EndNoteBibliography"/>
        <w:ind w:left="720" w:hanging="720"/>
      </w:pPr>
      <w:r w:rsidRPr="002A3D40">
        <w:rPr>
          <w:lang w:val="en-AU"/>
          <w:rPrChange w:id="63" w:author="Anna Thorwart" w:date="2015-11-10T11:16:00Z">
            <w:rPr/>
          </w:rPrChange>
        </w:rPr>
        <w:t xml:space="preserve">Seth, A. K., Suzuki, K., &amp; Critchley, H. D. (2011). An interoceptive predictive coding model of conscious presence. </w:t>
      </w:r>
      <w:r w:rsidRPr="00D2084B">
        <w:rPr>
          <w:i/>
        </w:rPr>
        <w:t>Front Psychol, 2</w:t>
      </w:r>
      <w:r w:rsidRPr="00D2084B">
        <w:t>, 395. doi:10.3389/fpsyg.2011.00395</w:t>
      </w:r>
    </w:p>
    <w:p w14:paraId="26B37C3B" w14:textId="3499C4CE" w:rsidR="00C53F5F" w:rsidRPr="00D2084B" w:rsidRDefault="00D2084B" w:rsidP="00D2084B">
      <w:pPr>
        <w:spacing w:before="0" w:line="240" w:lineRule="auto"/>
        <w:ind w:firstLine="0"/>
        <w:jc w:val="left"/>
        <w:rPr>
          <w:rFonts w:cs="Tahoma"/>
          <w:b/>
        </w:rPr>
      </w:pPr>
      <w:r>
        <w:rPr>
          <w:rFonts w:cs="Tahoma"/>
          <w:b/>
        </w:rPr>
        <w:fldChar w:fldCharType="end"/>
      </w:r>
    </w:p>
    <w:sectPr w:rsidR="00C53F5F" w:rsidRPr="00D2084B" w:rsidSect="000C0DC9">
      <w:pgSz w:w="11900" w:h="16840"/>
      <w:pgMar w:top="1440" w:right="1800" w:bottom="1440" w:left="1800" w:header="708" w:footer="708" w:gutter="0"/>
      <w:cols w:space="708"/>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1" w:author="Anna Thorwart" w:date="2015-11-10T11:21:00Z" w:initials="AT">
    <w:p w14:paraId="2E0D65D0" w14:textId="7F9F5AB0" w:rsidR="002A3D40" w:rsidRDefault="002A3D40">
      <w:pPr>
        <w:pStyle w:val="Kommentartext"/>
      </w:pPr>
      <w:r>
        <w:rPr>
          <w:rStyle w:val="Kommentarzeichen"/>
        </w:rPr>
        <w:annotationRef/>
      </w:r>
      <w:r>
        <w:t xml:space="preserve">Geschwister sind natürlich eine schöne Idee, um herauszukristallisieren, welche </w:t>
      </w:r>
      <w:proofErr w:type="spellStart"/>
      <w:r>
        <w:t>Beliefs</w:t>
      </w:r>
      <w:proofErr w:type="spellEnd"/>
      <w:r>
        <w:t xml:space="preserve"> kritisch für die Entwicklung der Schmerzstörung sind und welche nicht – aber hätte ich bedenken, dass dies relativ </w:t>
      </w:r>
      <w:proofErr w:type="spellStart"/>
      <w:r>
        <w:t>tricky</w:t>
      </w:r>
      <w:proofErr w:type="spellEnd"/>
      <w:r>
        <w:t xml:space="preserve"> ist herauszufinden, da wahrscheinlich ja auch noch andere Dinge eine Rolle spielen. Bei Geschwistern wäre meine Hypothese, dass tatsächlich viele </w:t>
      </w:r>
      <w:proofErr w:type="spellStart"/>
      <w:r>
        <w:t>beliefs</w:t>
      </w:r>
      <w:proofErr w:type="spellEnd"/>
      <w:r>
        <w:t xml:space="preserve"> ähnlich sind, da sie ja über soziales Lernen zum Beispiel ähnliche Dinge erleben wie ihre erkrankten Geschwister. </w:t>
      </w:r>
    </w:p>
  </w:comment>
  <w:comment w:id="12" w:author="- ZIMK -" w:date="2015-11-04T16:34:00Z" w:initials="-Z-">
    <w:p w14:paraId="37CB12DE" w14:textId="5C597DAE" w:rsidR="002C6D84" w:rsidRDefault="002C6D84">
      <w:pPr>
        <w:pStyle w:val="Kommentartext"/>
      </w:pPr>
      <w:r>
        <w:rPr>
          <w:rStyle w:val="Kommentarzeichen"/>
        </w:rPr>
        <w:annotationRef/>
      </w:r>
      <w:r>
        <w:t xml:space="preserve">Liebe Anna, lieber Herr Endres, müssten wir hier weitere Variablen erfassen?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7CB12D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8B048F" w14:textId="77777777" w:rsidR="006E2108" w:rsidRDefault="006E2108" w:rsidP="00DE7A31">
      <w:pPr>
        <w:spacing w:before="0" w:after="0" w:line="240" w:lineRule="auto"/>
      </w:pPr>
      <w:r>
        <w:separator/>
      </w:r>
    </w:p>
  </w:endnote>
  <w:endnote w:type="continuationSeparator" w:id="0">
    <w:p w14:paraId="48B3CF0D" w14:textId="77777777" w:rsidR="006E2108" w:rsidRDefault="006E2108" w:rsidP="00DE7A3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Lucida Grande">
    <w:altName w:val="Arial"/>
    <w:charset w:val="00"/>
    <w:family w:val="auto"/>
    <w:pitch w:val="variable"/>
    <w:sig w:usb0="E1000AEF" w:usb1="5000A1FF" w:usb2="00000000" w:usb3="00000000" w:csb0="000001BF" w:csb1="00000000"/>
  </w:font>
  <w:font w:name="Myriad Pro SemiCond">
    <w:altName w:val="Cambria"/>
    <w:panose1 w:val="00000000000000000000"/>
    <w:charset w:val="4D"/>
    <w:family w:val="swiss"/>
    <w:notTrueType/>
    <w:pitch w:val="default"/>
    <w:sig w:usb0="00000003" w:usb1="00000000" w:usb2="00000000" w:usb3="00000000" w:csb0="00000001" w:csb1="00000000"/>
  </w:font>
  <w:font w:name="Myriad Pro Light SemiCond">
    <w:altName w:val="Myriad Pro Light SemiCond"/>
    <w:panose1 w:val="00000000000000000000"/>
    <w:charset w:val="4D"/>
    <w:family w:val="swiss"/>
    <w:notTrueType/>
    <w:pitch w:val="default"/>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2A9F3D" w14:textId="77777777" w:rsidR="006E2108" w:rsidRDefault="006E2108" w:rsidP="00DE7A31">
      <w:pPr>
        <w:spacing w:before="0" w:after="0" w:line="240" w:lineRule="auto"/>
      </w:pPr>
      <w:r>
        <w:separator/>
      </w:r>
    </w:p>
  </w:footnote>
  <w:footnote w:type="continuationSeparator" w:id="0">
    <w:p w14:paraId="1C5A60E5" w14:textId="77777777" w:rsidR="006E2108" w:rsidRDefault="006E2108" w:rsidP="00DE7A31">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F76B8"/>
    <w:multiLevelType w:val="hybridMultilevel"/>
    <w:tmpl w:val="E2464198"/>
    <w:lvl w:ilvl="0" w:tplc="A92A27EC">
      <w:numFmt w:val="bullet"/>
      <w:lvlText w:val="-"/>
      <w:lvlJc w:val="left"/>
      <w:pPr>
        <w:ind w:left="927" w:hanging="360"/>
      </w:pPr>
      <w:rPr>
        <w:rFonts w:ascii="Tahoma" w:eastAsiaTheme="minorEastAsia" w:hAnsi="Tahoma" w:cs="Tahoma" w:hint="default"/>
      </w:rPr>
    </w:lvl>
    <w:lvl w:ilvl="1" w:tplc="04090003" w:tentative="1">
      <w:start w:val="1"/>
      <w:numFmt w:val="bullet"/>
      <w:lvlText w:val="o"/>
      <w:lvlJc w:val="left"/>
      <w:pPr>
        <w:ind w:left="1647" w:hanging="360"/>
      </w:pPr>
      <w:rPr>
        <w:rFonts w:ascii="Courier New" w:hAnsi="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
    <w:nsid w:val="06A170D5"/>
    <w:multiLevelType w:val="multilevel"/>
    <w:tmpl w:val="74C428E2"/>
    <w:lvl w:ilvl="0">
      <w:start w:val="1"/>
      <w:numFmt w:val="decimal"/>
      <w:lvlText w:val="%1."/>
      <w:lvlJc w:val="left"/>
      <w:pPr>
        <w:ind w:left="720" w:hanging="360"/>
      </w:pPr>
      <w:rPr>
        <w:rFonts w:hint="default"/>
      </w:rPr>
    </w:lvl>
    <w:lvl w:ilvl="1">
      <w:start w:val="1"/>
      <w:numFmt w:val="decimal"/>
      <w:lvlRestart w:val="0"/>
      <w:lvlText w:val="%1.%2."/>
      <w:lvlJc w:val="left"/>
      <w:pPr>
        <w:ind w:left="1152" w:hanging="79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
    <w:nsid w:val="0EA62A67"/>
    <w:multiLevelType w:val="multilevel"/>
    <w:tmpl w:val="77543DF0"/>
    <w:lvl w:ilvl="0">
      <w:start w:val="1"/>
      <w:numFmt w:val="decimal"/>
      <w:lvlText w:val="%1."/>
      <w:lvlJc w:val="left"/>
      <w:pPr>
        <w:ind w:left="927" w:hanging="360"/>
      </w:pPr>
      <w:rPr>
        <w:rFonts w:hint="default"/>
      </w:rPr>
    </w:lvl>
    <w:lvl w:ilvl="1">
      <w:start w:val="1"/>
      <w:numFmt w:val="decimal"/>
      <w:lvlRestart w:val="0"/>
      <w:lvlText w:val="%1.%2."/>
      <w:lvlJc w:val="left"/>
      <w:pPr>
        <w:ind w:left="1359" w:hanging="792"/>
      </w:pPr>
      <w:rPr>
        <w:rFonts w:hint="default"/>
      </w:rPr>
    </w:lvl>
    <w:lvl w:ilvl="2">
      <w:start w:val="1"/>
      <w:numFmt w:val="decimal"/>
      <w:lvlText w:val="%1.%2.%3."/>
      <w:lvlJc w:val="left"/>
      <w:pPr>
        <w:ind w:left="1791" w:hanging="504"/>
      </w:pPr>
      <w:rPr>
        <w:rFonts w:hint="default"/>
      </w:rPr>
    </w:lvl>
    <w:lvl w:ilvl="3">
      <w:start w:val="1"/>
      <w:numFmt w:val="decimal"/>
      <w:lvlText w:val="%1.%2.%3.%4."/>
      <w:lvlJc w:val="left"/>
      <w:pPr>
        <w:ind w:left="2295" w:hanging="648"/>
      </w:pPr>
      <w:rPr>
        <w:rFonts w:hint="default"/>
      </w:rPr>
    </w:lvl>
    <w:lvl w:ilvl="4">
      <w:start w:val="1"/>
      <w:numFmt w:val="decimal"/>
      <w:lvlText w:val="%1.%2.%3.%4.%5."/>
      <w:lvlJc w:val="left"/>
      <w:pPr>
        <w:ind w:left="2799" w:hanging="792"/>
      </w:pPr>
      <w:rPr>
        <w:rFonts w:hint="default"/>
      </w:rPr>
    </w:lvl>
    <w:lvl w:ilvl="5">
      <w:start w:val="1"/>
      <w:numFmt w:val="decimal"/>
      <w:lvlText w:val="%1.%2.%3.%4.%5.%6."/>
      <w:lvlJc w:val="left"/>
      <w:pPr>
        <w:ind w:left="3303" w:hanging="936"/>
      </w:pPr>
      <w:rPr>
        <w:rFonts w:hint="default"/>
      </w:rPr>
    </w:lvl>
    <w:lvl w:ilvl="6">
      <w:start w:val="1"/>
      <w:numFmt w:val="decimal"/>
      <w:lvlText w:val="%1.%2.%3.%4.%5.%6.%7."/>
      <w:lvlJc w:val="left"/>
      <w:pPr>
        <w:ind w:left="3807" w:hanging="1080"/>
      </w:pPr>
      <w:rPr>
        <w:rFonts w:hint="default"/>
      </w:rPr>
    </w:lvl>
    <w:lvl w:ilvl="7">
      <w:start w:val="1"/>
      <w:numFmt w:val="decimal"/>
      <w:lvlText w:val="%1.%2.%3.%4.%5.%6.%7.%8."/>
      <w:lvlJc w:val="left"/>
      <w:pPr>
        <w:ind w:left="4311" w:hanging="1224"/>
      </w:pPr>
      <w:rPr>
        <w:rFonts w:hint="default"/>
      </w:rPr>
    </w:lvl>
    <w:lvl w:ilvl="8">
      <w:start w:val="1"/>
      <w:numFmt w:val="decimal"/>
      <w:lvlText w:val="%1.%2.%3.%4.%5.%6.%7.%8.%9."/>
      <w:lvlJc w:val="left"/>
      <w:pPr>
        <w:ind w:left="4887" w:hanging="1440"/>
      </w:pPr>
      <w:rPr>
        <w:rFonts w:hint="default"/>
      </w:rPr>
    </w:lvl>
  </w:abstractNum>
  <w:abstractNum w:abstractNumId="3">
    <w:nsid w:val="176F439E"/>
    <w:multiLevelType w:val="multilevel"/>
    <w:tmpl w:val="77543DF0"/>
    <w:lvl w:ilvl="0">
      <w:start w:val="1"/>
      <w:numFmt w:val="decimal"/>
      <w:lvlText w:val="%1."/>
      <w:lvlJc w:val="left"/>
      <w:pPr>
        <w:ind w:left="927" w:hanging="360"/>
      </w:pPr>
      <w:rPr>
        <w:rFonts w:hint="default"/>
      </w:rPr>
    </w:lvl>
    <w:lvl w:ilvl="1">
      <w:start w:val="1"/>
      <w:numFmt w:val="decimal"/>
      <w:lvlRestart w:val="0"/>
      <w:lvlText w:val="%1.%2."/>
      <w:lvlJc w:val="left"/>
      <w:pPr>
        <w:ind w:left="1359" w:hanging="792"/>
      </w:pPr>
      <w:rPr>
        <w:rFonts w:hint="default"/>
      </w:rPr>
    </w:lvl>
    <w:lvl w:ilvl="2">
      <w:start w:val="1"/>
      <w:numFmt w:val="decimal"/>
      <w:lvlText w:val="%1.%2.%3."/>
      <w:lvlJc w:val="left"/>
      <w:pPr>
        <w:ind w:left="1791" w:hanging="504"/>
      </w:pPr>
      <w:rPr>
        <w:rFonts w:hint="default"/>
      </w:rPr>
    </w:lvl>
    <w:lvl w:ilvl="3">
      <w:start w:val="1"/>
      <w:numFmt w:val="decimal"/>
      <w:lvlText w:val="%1.%2.%3.%4."/>
      <w:lvlJc w:val="left"/>
      <w:pPr>
        <w:ind w:left="2295" w:hanging="648"/>
      </w:pPr>
      <w:rPr>
        <w:rFonts w:hint="default"/>
      </w:rPr>
    </w:lvl>
    <w:lvl w:ilvl="4">
      <w:start w:val="1"/>
      <w:numFmt w:val="decimal"/>
      <w:lvlText w:val="%1.%2.%3.%4.%5."/>
      <w:lvlJc w:val="left"/>
      <w:pPr>
        <w:ind w:left="2799" w:hanging="792"/>
      </w:pPr>
      <w:rPr>
        <w:rFonts w:hint="default"/>
      </w:rPr>
    </w:lvl>
    <w:lvl w:ilvl="5">
      <w:start w:val="1"/>
      <w:numFmt w:val="decimal"/>
      <w:lvlText w:val="%1.%2.%3.%4.%5.%6."/>
      <w:lvlJc w:val="left"/>
      <w:pPr>
        <w:ind w:left="3303" w:hanging="936"/>
      </w:pPr>
      <w:rPr>
        <w:rFonts w:hint="default"/>
      </w:rPr>
    </w:lvl>
    <w:lvl w:ilvl="6">
      <w:start w:val="1"/>
      <w:numFmt w:val="decimal"/>
      <w:lvlText w:val="%1.%2.%3.%4.%5.%6.%7."/>
      <w:lvlJc w:val="left"/>
      <w:pPr>
        <w:ind w:left="3807" w:hanging="1080"/>
      </w:pPr>
      <w:rPr>
        <w:rFonts w:hint="default"/>
      </w:rPr>
    </w:lvl>
    <w:lvl w:ilvl="7">
      <w:start w:val="1"/>
      <w:numFmt w:val="decimal"/>
      <w:lvlText w:val="%1.%2.%3.%4.%5.%6.%7.%8."/>
      <w:lvlJc w:val="left"/>
      <w:pPr>
        <w:ind w:left="4311" w:hanging="1224"/>
      </w:pPr>
      <w:rPr>
        <w:rFonts w:hint="default"/>
      </w:rPr>
    </w:lvl>
    <w:lvl w:ilvl="8">
      <w:start w:val="1"/>
      <w:numFmt w:val="decimal"/>
      <w:lvlText w:val="%1.%2.%3.%4.%5.%6.%7.%8.%9."/>
      <w:lvlJc w:val="left"/>
      <w:pPr>
        <w:ind w:left="4887" w:hanging="1440"/>
      </w:pPr>
      <w:rPr>
        <w:rFonts w:hint="default"/>
      </w:rPr>
    </w:lvl>
  </w:abstractNum>
  <w:abstractNum w:abstractNumId="4">
    <w:nsid w:val="1AA60857"/>
    <w:multiLevelType w:val="multilevel"/>
    <w:tmpl w:val="77543DF0"/>
    <w:lvl w:ilvl="0">
      <w:start w:val="1"/>
      <w:numFmt w:val="decimal"/>
      <w:lvlText w:val="%1."/>
      <w:lvlJc w:val="left"/>
      <w:pPr>
        <w:ind w:left="927" w:hanging="360"/>
      </w:pPr>
      <w:rPr>
        <w:rFonts w:hint="default"/>
      </w:rPr>
    </w:lvl>
    <w:lvl w:ilvl="1">
      <w:start w:val="1"/>
      <w:numFmt w:val="decimal"/>
      <w:lvlRestart w:val="0"/>
      <w:lvlText w:val="%1.%2."/>
      <w:lvlJc w:val="left"/>
      <w:pPr>
        <w:ind w:left="1359" w:hanging="792"/>
      </w:pPr>
      <w:rPr>
        <w:rFonts w:hint="default"/>
      </w:rPr>
    </w:lvl>
    <w:lvl w:ilvl="2">
      <w:start w:val="1"/>
      <w:numFmt w:val="decimal"/>
      <w:lvlText w:val="%1.%2.%3."/>
      <w:lvlJc w:val="left"/>
      <w:pPr>
        <w:ind w:left="1791" w:hanging="504"/>
      </w:pPr>
      <w:rPr>
        <w:rFonts w:hint="default"/>
      </w:rPr>
    </w:lvl>
    <w:lvl w:ilvl="3">
      <w:start w:val="1"/>
      <w:numFmt w:val="decimal"/>
      <w:lvlText w:val="%1.%2.%3.%4."/>
      <w:lvlJc w:val="left"/>
      <w:pPr>
        <w:ind w:left="2295" w:hanging="648"/>
      </w:pPr>
      <w:rPr>
        <w:rFonts w:hint="default"/>
      </w:rPr>
    </w:lvl>
    <w:lvl w:ilvl="4">
      <w:start w:val="1"/>
      <w:numFmt w:val="decimal"/>
      <w:lvlText w:val="%1.%2.%3.%4.%5."/>
      <w:lvlJc w:val="left"/>
      <w:pPr>
        <w:ind w:left="2799" w:hanging="792"/>
      </w:pPr>
      <w:rPr>
        <w:rFonts w:hint="default"/>
      </w:rPr>
    </w:lvl>
    <w:lvl w:ilvl="5">
      <w:start w:val="1"/>
      <w:numFmt w:val="decimal"/>
      <w:lvlText w:val="%1.%2.%3.%4.%5.%6."/>
      <w:lvlJc w:val="left"/>
      <w:pPr>
        <w:ind w:left="3303" w:hanging="936"/>
      </w:pPr>
      <w:rPr>
        <w:rFonts w:hint="default"/>
      </w:rPr>
    </w:lvl>
    <w:lvl w:ilvl="6">
      <w:start w:val="1"/>
      <w:numFmt w:val="decimal"/>
      <w:lvlText w:val="%1.%2.%3.%4.%5.%6.%7."/>
      <w:lvlJc w:val="left"/>
      <w:pPr>
        <w:ind w:left="3807" w:hanging="1080"/>
      </w:pPr>
      <w:rPr>
        <w:rFonts w:hint="default"/>
      </w:rPr>
    </w:lvl>
    <w:lvl w:ilvl="7">
      <w:start w:val="1"/>
      <w:numFmt w:val="decimal"/>
      <w:lvlText w:val="%1.%2.%3.%4.%5.%6.%7.%8."/>
      <w:lvlJc w:val="left"/>
      <w:pPr>
        <w:ind w:left="4311" w:hanging="1224"/>
      </w:pPr>
      <w:rPr>
        <w:rFonts w:hint="default"/>
      </w:rPr>
    </w:lvl>
    <w:lvl w:ilvl="8">
      <w:start w:val="1"/>
      <w:numFmt w:val="decimal"/>
      <w:lvlText w:val="%1.%2.%3.%4.%5.%6.%7.%8.%9."/>
      <w:lvlJc w:val="left"/>
      <w:pPr>
        <w:ind w:left="4887" w:hanging="1440"/>
      </w:pPr>
      <w:rPr>
        <w:rFonts w:hint="default"/>
      </w:rPr>
    </w:lvl>
  </w:abstractNum>
  <w:abstractNum w:abstractNumId="5">
    <w:nsid w:val="2E540F90"/>
    <w:multiLevelType w:val="multilevel"/>
    <w:tmpl w:val="807C8DD4"/>
    <w:lvl w:ilvl="0">
      <w:start w:val="1"/>
      <w:numFmt w:val="decimal"/>
      <w:lvlText w:val="%1."/>
      <w:lvlJc w:val="left"/>
      <w:pPr>
        <w:ind w:left="360" w:hanging="360"/>
      </w:pPr>
      <w:rPr>
        <w:rFonts w:hint="default"/>
      </w:rPr>
    </w:lvl>
    <w:lvl w:ilvl="1">
      <w:start w:val="1"/>
      <w:numFmt w:val="decimal"/>
      <w:lvlRestart w:val="0"/>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34CB7AF6"/>
    <w:multiLevelType w:val="hybridMultilevel"/>
    <w:tmpl w:val="F8F213D4"/>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7">
    <w:nsid w:val="35274AA1"/>
    <w:multiLevelType w:val="multilevel"/>
    <w:tmpl w:val="D0CEE7D8"/>
    <w:lvl w:ilvl="0">
      <w:start w:val="1"/>
      <w:numFmt w:val="decimal"/>
      <w:lvlText w:val="%1."/>
      <w:lvlJc w:val="left"/>
      <w:pPr>
        <w:ind w:left="927" w:hanging="360"/>
      </w:pPr>
      <w:rPr>
        <w:rFonts w:hint="default"/>
      </w:rPr>
    </w:lvl>
    <w:lvl w:ilvl="1">
      <w:start w:val="1"/>
      <w:numFmt w:val="decimal"/>
      <w:lvlRestart w:val="0"/>
      <w:lvlText w:val="%1.%2."/>
      <w:lvlJc w:val="left"/>
      <w:pPr>
        <w:ind w:left="1359" w:hanging="432"/>
      </w:pPr>
      <w:rPr>
        <w:rFonts w:hint="default"/>
      </w:rPr>
    </w:lvl>
    <w:lvl w:ilvl="2">
      <w:start w:val="1"/>
      <w:numFmt w:val="decimal"/>
      <w:lvlText w:val="%1.%2.%3."/>
      <w:lvlJc w:val="left"/>
      <w:pPr>
        <w:ind w:left="1791" w:hanging="504"/>
      </w:pPr>
      <w:rPr>
        <w:rFonts w:hint="default"/>
      </w:rPr>
    </w:lvl>
    <w:lvl w:ilvl="3">
      <w:start w:val="1"/>
      <w:numFmt w:val="decimal"/>
      <w:lvlText w:val="%1.%2.%3.%4."/>
      <w:lvlJc w:val="left"/>
      <w:pPr>
        <w:ind w:left="2295" w:hanging="648"/>
      </w:pPr>
      <w:rPr>
        <w:rFonts w:hint="default"/>
      </w:rPr>
    </w:lvl>
    <w:lvl w:ilvl="4">
      <w:start w:val="1"/>
      <w:numFmt w:val="decimal"/>
      <w:lvlText w:val="%1.%2.%3.%4.%5."/>
      <w:lvlJc w:val="left"/>
      <w:pPr>
        <w:ind w:left="2799" w:hanging="792"/>
      </w:pPr>
      <w:rPr>
        <w:rFonts w:hint="default"/>
      </w:rPr>
    </w:lvl>
    <w:lvl w:ilvl="5">
      <w:start w:val="1"/>
      <w:numFmt w:val="decimal"/>
      <w:lvlText w:val="%1.%2.%3.%4.%5.%6."/>
      <w:lvlJc w:val="left"/>
      <w:pPr>
        <w:ind w:left="3303" w:hanging="936"/>
      </w:pPr>
      <w:rPr>
        <w:rFonts w:hint="default"/>
      </w:rPr>
    </w:lvl>
    <w:lvl w:ilvl="6">
      <w:start w:val="1"/>
      <w:numFmt w:val="decimal"/>
      <w:lvlText w:val="%1.%2.%3.%4.%5.%6.%7."/>
      <w:lvlJc w:val="left"/>
      <w:pPr>
        <w:ind w:left="3807" w:hanging="1080"/>
      </w:pPr>
      <w:rPr>
        <w:rFonts w:hint="default"/>
      </w:rPr>
    </w:lvl>
    <w:lvl w:ilvl="7">
      <w:start w:val="1"/>
      <w:numFmt w:val="decimal"/>
      <w:lvlText w:val="%1.%2.%3.%4.%5.%6.%7.%8."/>
      <w:lvlJc w:val="left"/>
      <w:pPr>
        <w:ind w:left="4311" w:hanging="1224"/>
      </w:pPr>
      <w:rPr>
        <w:rFonts w:hint="default"/>
      </w:rPr>
    </w:lvl>
    <w:lvl w:ilvl="8">
      <w:start w:val="1"/>
      <w:numFmt w:val="decimal"/>
      <w:lvlText w:val="%1.%2.%3.%4.%5.%6.%7.%8.%9."/>
      <w:lvlJc w:val="left"/>
      <w:pPr>
        <w:ind w:left="4887" w:hanging="1440"/>
      </w:pPr>
      <w:rPr>
        <w:rFonts w:hint="default"/>
      </w:rPr>
    </w:lvl>
  </w:abstractNum>
  <w:abstractNum w:abstractNumId="8">
    <w:nsid w:val="44EA17EC"/>
    <w:multiLevelType w:val="hybridMultilevel"/>
    <w:tmpl w:val="F9FAA26A"/>
    <w:lvl w:ilvl="0" w:tplc="04070001">
      <w:start w:val="1"/>
      <w:numFmt w:val="bullet"/>
      <w:lvlText w:val=""/>
      <w:lvlJc w:val="left"/>
      <w:pPr>
        <w:ind w:left="3600" w:hanging="360"/>
      </w:pPr>
      <w:rPr>
        <w:rFonts w:ascii="Symbol" w:hAnsi="Symbol" w:hint="default"/>
      </w:rPr>
    </w:lvl>
    <w:lvl w:ilvl="1" w:tplc="04070003" w:tentative="1">
      <w:start w:val="1"/>
      <w:numFmt w:val="bullet"/>
      <w:lvlText w:val="o"/>
      <w:lvlJc w:val="left"/>
      <w:pPr>
        <w:ind w:left="4320" w:hanging="360"/>
      </w:pPr>
      <w:rPr>
        <w:rFonts w:ascii="Courier New" w:hAnsi="Courier New" w:cs="Courier New"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cs="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cs="Courier New" w:hint="default"/>
      </w:rPr>
    </w:lvl>
    <w:lvl w:ilvl="8" w:tplc="04070005" w:tentative="1">
      <w:start w:val="1"/>
      <w:numFmt w:val="bullet"/>
      <w:lvlText w:val=""/>
      <w:lvlJc w:val="left"/>
      <w:pPr>
        <w:ind w:left="9360" w:hanging="360"/>
      </w:pPr>
      <w:rPr>
        <w:rFonts w:ascii="Wingdings" w:hAnsi="Wingdings" w:hint="default"/>
      </w:rPr>
    </w:lvl>
  </w:abstractNum>
  <w:abstractNum w:abstractNumId="9">
    <w:nsid w:val="48760D74"/>
    <w:multiLevelType w:val="hybridMultilevel"/>
    <w:tmpl w:val="14DA47C2"/>
    <w:lvl w:ilvl="0" w:tplc="137E3BCA">
      <w:numFmt w:val="bullet"/>
      <w:lvlText w:val="-"/>
      <w:lvlJc w:val="left"/>
      <w:pPr>
        <w:ind w:left="927" w:hanging="360"/>
      </w:pPr>
      <w:rPr>
        <w:rFonts w:ascii="Tahoma" w:eastAsiaTheme="minorEastAsia" w:hAnsi="Tahoma" w:cs="Tahoma" w:hint="default"/>
      </w:rPr>
    </w:lvl>
    <w:lvl w:ilvl="1" w:tplc="04090003" w:tentative="1">
      <w:start w:val="1"/>
      <w:numFmt w:val="bullet"/>
      <w:lvlText w:val="o"/>
      <w:lvlJc w:val="left"/>
      <w:pPr>
        <w:ind w:left="1647" w:hanging="360"/>
      </w:pPr>
      <w:rPr>
        <w:rFonts w:ascii="Courier New" w:hAnsi="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0">
    <w:nsid w:val="4A9F684A"/>
    <w:multiLevelType w:val="multilevel"/>
    <w:tmpl w:val="B3429A7C"/>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1">
    <w:nsid w:val="4EF37C5E"/>
    <w:multiLevelType w:val="multilevel"/>
    <w:tmpl w:val="48900D52"/>
    <w:lvl w:ilvl="0">
      <w:start w:val="1"/>
      <w:numFmt w:val="decimal"/>
      <w:lvlText w:val="%1."/>
      <w:lvlJc w:val="left"/>
      <w:pPr>
        <w:ind w:left="720" w:hanging="360"/>
      </w:pPr>
      <w:rPr>
        <w:rFonts w:hint="default"/>
      </w:rPr>
    </w:lvl>
    <w:lvl w:ilvl="1">
      <w:start w:val="1"/>
      <w:numFmt w:val="decimal"/>
      <w:lvlRestart w:val="0"/>
      <w:lvlText w:val="%1.%2."/>
      <w:lvlJc w:val="left"/>
      <w:pPr>
        <w:ind w:left="1152" w:hanging="79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2">
    <w:nsid w:val="674D3EDD"/>
    <w:multiLevelType w:val="hybridMultilevel"/>
    <w:tmpl w:val="AE7AE982"/>
    <w:lvl w:ilvl="0" w:tplc="5CB29564">
      <w:start w:val="1"/>
      <w:numFmt w:val="decimal"/>
      <w:lvlText w:val="%1."/>
      <w:lvlJc w:val="left"/>
      <w:pPr>
        <w:ind w:left="1427" w:hanging="8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3">
    <w:nsid w:val="679B7B0C"/>
    <w:multiLevelType w:val="multilevel"/>
    <w:tmpl w:val="48900D52"/>
    <w:lvl w:ilvl="0">
      <w:start w:val="1"/>
      <w:numFmt w:val="decimal"/>
      <w:lvlText w:val="%1."/>
      <w:lvlJc w:val="left"/>
      <w:pPr>
        <w:ind w:left="720" w:hanging="360"/>
      </w:pPr>
      <w:rPr>
        <w:rFonts w:hint="default"/>
      </w:rPr>
    </w:lvl>
    <w:lvl w:ilvl="1">
      <w:start w:val="1"/>
      <w:numFmt w:val="decimal"/>
      <w:lvlRestart w:val="0"/>
      <w:lvlText w:val="%1.%2."/>
      <w:lvlJc w:val="left"/>
      <w:pPr>
        <w:ind w:left="1152" w:hanging="79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4">
    <w:nsid w:val="6AE51432"/>
    <w:multiLevelType w:val="hybridMultilevel"/>
    <w:tmpl w:val="A05A0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D6F190E"/>
    <w:multiLevelType w:val="multilevel"/>
    <w:tmpl w:val="60CE4C66"/>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16">
    <w:nsid w:val="72903EFE"/>
    <w:multiLevelType w:val="multilevel"/>
    <w:tmpl w:val="B6FC616C"/>
    <w:lvl w:ilvl="0">
      <w:start w:val="1"/>
      <w:numFmt w:val="decimal"/>
      <w:lvlText w:val="%1."/>
      <w:lvlJc w:val="left"/>
      <w:pPr>
        <w:ind w:left="927" w:hanging="360"/>
      </w:pPr>
    </w:lvl>
    <w:lvl w:ilvl="1">
      <w:start w:val="1"/>
      <w:numFmt w:val="decimal"/>
      <w:lvlText w:val="%1.%2."/>
      <w:lvlJc w:val="left"/>
      <w:pPr>
        <w:ind w:left="1359" w:hanging="432"/>
      </w:pPr>
    </w:lvl>
    <w:lvl w:ilvl="2">
      <w:start w:val="1"/>
      <w:numFmt w:val="decimal"/>
      <w:lvlText w:val="%1.%2.%3."/>
      <w:lvlJc w:val="left"/>
      <w:pPr>
        <w:ind w:left="1791" w:hanging="504"/>
      </w:pPr>
    </w:lvl>
    <w:lvl w:ilvl="3">
      <w:start w:val="1"/>
      <w:numFmt w:val="decimal"/>
      <w:lvlText w:val="%1.%2.%3.%4."/>
      <w:lvlJc w:val="left"/>
      <w:pPr>
        <w:ind w:left="2295" w:hanging="648"/>
      </w:pPr>
    </w:lvl>
    <w:lvl w:ilvl="4">
      <w:start w:val="1"/>
      <w:numFmt w:val="decimal"/>
      <w:lvlText w:val="%1.%2.%3.%4.%5."/>
      <w:lvlJc w:val="left"/>
      <w:pPr>
        <w:ind w:left="2799" w:hanging="792"/>
      </w:pPr>
    </w:lvl>
    <w:lvl w:ilvl="5">
      <w:start w:val="1"/>
      <w:numFmt w:val="decimal"/>
      <w:lvlText w:val="%1.%2.%3.%4.%5.%6."/>
      <w:lvlJc w:val="left"/>
      <w:pPr>
        <w:ind w:left="3303" w:hanging="936"/>
      </w:pPr>
    </w:lvl>
    <w:lvl w:ilvl="6">
      <w:start w:val="1"/>
      <w:numFmt w:val="decimal"/>
      <w:lvlText w:val="%1.%2.%3.%4.%5.%6.%7."/>
      <w:lvlJc w:val="left"/>
      <w:pPr>
        <w:ind w:left="3807" w:hanging="1080"/>
      </w:pPr>
    </w:lvl>
    <w:lvl w:ilvl="7">
      <w:start w:val="1"/>
      <w:numFmt w:val="decimal"/>
      <w:lvlText w:val="%1.%2.%3.%4.%5.%6.%7.%8."/>
      <w:lvlJc w:val="left"/>
      <w:pPr>
        <w:ind w:left="4311" w:hanging="1224"/>
      </w:pPr>
    </w:lvl>
    <w:lvl w:ilvl="8">
      <w:start w:val="1"/>
      <w:numFmt w:val="decimal"/>
      <w:lvlText w:val="%1.%2.%3.%4.%5.%6.%7.%8.%9."/>
      <w:lvlJc w:val="left"/>
      <w:pPr>
        <w:ind w:left="4887" w:hanging="1440"/>
      </w:pPr>
    </w:lvl>
  </w:abstractNum>
  <w:abstractNum w:abstractNumId="17">
    <w:nsid w:val="731957B4"/>
    <w:multiLevelType w:val="hybridMultilevel"/>
    <w:tmpl w:val="F1B07C9E"/>
    <w:lvl w:ilvl="0" w:tplc="7FC40466">
      <w:start w:val="1"/>
      <w:numFmt w:val="bullet"/>
      <w:lvlText w:val="-"/>
      <w:lvlJc w:val="left"/>
      <w:pPr>
        <w:ind w:left="720" w:hanging="360"/>
      </w:pPr>
      <w:rPr>
        <w:rFonts w:ascii="Tahoma" w:eastAsia="MS Mincho" w:hAnsi="Tahoma" w:cs="Tahoma" w:hint="default"/>
      </w:rPr>
    </w:lvl>
    <w:lvl w:ilvl="1" w:tplc="0409000F">
      <w:start w:val="1"/>
      <w:numFmt w:val="decimal"/>
      <w:lvlText w:val="%2."/>
      <w:lvlJc w:val="left"/>
      <w:pPr>
        <w:ind w:left="1440" w:hanging="360"/>
      </w:pPr>
      <w:rPr>
        <w:rFont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73333F3A"/>
    <w:multiLevelType w:val="hybridMultilevel"/>
    <w:tmpl w:val="AAEA42F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9">
    <w:nsid w:val="73AB30F7"/>
    <w:multiLevelType w:val="hybridMultilevel"/>
    <w:tmpl w:val="5BA2AA26"/>
    <w:lvl w:ilvl="0" w:tplc="83585C70">
      <w:start w:val="1"/>
      <w:numFmt w:val="bullet"/>
      <w:lvlText w:val="-"/>
      <w:lvlJc w:val="left"/>
      <w:pPr>
        <w:ind w:left="1287" w:hanging="360"/>
      </w:pPr>
      <w:rPr>
        <w:rFonts w:ascii="Cambria" w:eastAsiaTheme="minorEastAsia" w:hAnsi="Cambria" w:cstheme="minorBidi" w:hint="default"/>
      </w:rPr>
    </w:lvl>
    <w:lvl w:ilvl="1" w:tplc="04090003" w:tentative="1">
      <w:start w:val="1"/>
      <w:numFmt w:val="bullet"/>
      <w:lvlText w:val="o"/>
      <w:lvlJc w:val="left"/>
      <w:pPr>
        <w:ind w:left="2007" w:hanging="360"/>
      </w:pPr>
      <w:rPr>
        <w:rFonts w:ascii="Courier New" w:hAnsi="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0">
    <w:nsid w:val="74326911"/>
    <w:multiLevelType w:val="multilevel"/>
    <w:tmpl w:val="77543DF0"/>
    <w:lvl w:ilvl="0">
      <w:start w:val="1"/>
      <w:numFmt w:val="decimal"/>
      <w:lvlText w:val="%1."/>
      <w:lvlJc w:val="left"/>
      <w:pPr>
        <w:ind w:left="927" w:hanging="360"/>
      </w:pPr>
      <w:rPr>
        <w:rFonts w:hint="default"/>
      </w:rPr>
    </w:lvl>
    <w:lvl w:ilvl="1">
      <w:start w:val="1"/>
      <w:numFmt w:val="decimal"/>
      <w:lvlRestart w:val="0"/>
      <w:lvlText w:val="%1.%2."/>
      <w:lvlJc w:val="left"/>
      <w:pPr>
        <w:ind w:left="1359" w:hanging="792"/>
      </w:pPr>
      <w:rPr>
        <w:rFonts w:hint="default"/>
      </w:rPr>
    </w:lvl>
    <w:lvl w:ilvl="2">
      <w:start w:val="1"/>
      <w:numFmt w:val="decimal"/>
      <w:lvlText w:val="%1.%2.%3."/>
      <w:lvlJc w:val="left"/>
      <w:pPr>
        <w:ind w:left="1791" w:hanging="504"/>
      </w:pPr>
      <w:rPr>
        <w:rFonts w:hint="default"/>
      </w:rPr>
    </w:lvl>
    <w:lvl w:ilvl="3">
      <w:start w:val="1"/>
      <w:numFmt w:val="decimal"/>
      <w:lvlText w:val="%1.%2.%3.%4."/>
      <w:lvlJc w:val="left"/>
      <w:pPr>
        <w:ind w:left="2295" w:hanging="648"/>
      </w:pPr>
      <w:rPr>
        <w:rFonts w:hint="default"/>
      </w:rPr>
    </w:lvl>
    <w:lvl w:ilvl="4">
      <w:start w:val="1"/>
      <w:numFmt w:val="decimal"/>
      <w:lvlText w:val="%1.%2.%3.%4.%5."/>
      <w:lvlJc w:val="left"/>
      <w:pPr>
        <w:ind w:left="2799" w:hanging="792"/>
      </w:pPr>
      <w:rPr>
        <w:rFonts w:hint="default"/>
      </w:rPr>
    </w:lvl>
    <w:lvl w:ilvl="5">
      <w:start w:val="1"/>
      <w:numFmt w:val="decimal"/>
      <w:lvlText w:val="%1.%2.%3.%4.%5.%6."/>
      <w:lvlJc w:val="left"/>
      <w:pPr>
        <w:ind w:left="3303" w:hanging="936"/>
      </w:pPr>
      <w:rPr>
        <w:rFonts w:hint="default"/>
      </w:rPr>
    </w:lvl>
    <w:lvl w:ilvl="6">
      <w:start w:val="1"/>
      <w:numFmt w:val="decimal"/>
      <w:lvlText w:val="%1.%2.%3.%4.%5.%6.%7."/>
      <w:lvlJc w:val="left"/>
      <w:pPr>
        <w:ind w:left="3807" w:hanging="1080"/>
      </w:pPr>
      <w:rPr>
        <w:rFonts w:hint="default"/>
      </w:rPr>
    </w:lvl>
    <w:lvl w:ilvl="7">
      <w:start w:val="1"/>
      <w:numFmt w:val="decimal"/>
      <w:lvlText w:val="%1.%2.%3.%4.%5.%6.%7.%8."/>
      <w:lvlJc w:val="left"/>
      <w:pPr>
        <w:ind w:left="4311" w:hanging="1224"/>
      </w:pPr>
      <w:rPr>
        <w:rFonts w:hint="default"/>
      </w:rPr>
    </w:lvl>
    <w:lvl w:ilvl="8">
      <w:start w:val="1"/>
      <w:numFmt w:val="decimal"/>
      <w:lvlText w:val="%1.%2.%3.%4.%5.%6.%7.%8.%9."/>
      <w:lvlJc w:val="left"/>
      <w:pPr>
        <w:ind w:left="4887" w:hanging="1440"/>
      </w:pPr>
      <w:rPr>
        <w:rFonts w:hint="default"/>
      </w:rPr>
    </w:lvl>
  </w:abstractNum>
  <w:abstractNum w:abstractNumId="21">
    <w:nsid w:val="7B7A596A"/>
    <w:multiLevelType w:val="multilevel"/>
    <w:tmpl w:val="A69E6B0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nsid w:val="7DA877AA"/>
    <w:multiLevelType w:val="multilevel"/>
    <w:tmpl w:val="77543DF0"/>
    <w:lvl w:ilvl="0">
      <w:start w:val="1"/>
      <w:numFmt w:val="decimal"/>
      <w:lvlText w:val="%1."/>
      <w:lvlJc w:val="left"/>
      <w:pPr>
        <w:ind w:left="927" w:hanging="360"/>
      </w:pPr>
      <w:rPr>
        <w:rFonts w:hint="default"/>
      </w:rPr>
    </w:lvl>
    <w:lvl w:ilvl="1">
      <w:start w:val="1"/>
      <w:numFmt w:val="decimal"/>
      <w:lvlRestart w:val="0"/>
      <w:lvlText w:val="%1.%2."/>
      <w:lvlJc w:val="left"/>
      <w:pPr>
        <w:ind w:left="1359" w:hanging="792"/>
      </w:pPr>
      <w:rPr>
        <w:rFonts w:hint="default"/>
      </w:rPr>
    </w:lvl>
    <w:lvl w:ilvl="2">
      <w:start w:val="1"/>
      <w:numFmt w:val="decimal"/>
      <w:lvlText w:val="%1.%2.%3."/>
      <w:lvlJc w:val="left"/>
      <w:pPr>
        <w:ind w:left="1791" w:hanging="504"/>
      </w:pPr>
      <w:rPr>
        <w:rFonts w:hint="default"/>
      </w:rPr>
    </w:lvl>
    <w:lvl w:ilvl="3">
      <w:start w:val="1"/>
      <w:numFmt w:val="decimal"/>
      <w:lvlText w:val="%1.%2.%3.%4."/>
      <w:lvlJc w:val="left"/>
      <w:pPr>
        <w:ind w:left="2295" w:hanging="648"/>
      </w:pPr>
      <w:rPr>
        <w:rFonts w:hint="default"/>
      </w:rPr>
    </w:lvl>
    <w:lvl w:ilvl="4">
      <w:start w:val="1"/>
      <w:numFmt w:val="decimal"/>
      <w:lvlText w:val="%1.%2.%3.%4.%5."/>
      <w:lvlJc w:val="left"/>
      <w:pPr>
        <w:ind w:left="2799" w:hanging="792"/>
      </w:pPr>
      <w:rPr>
        <w:rFonts w:hint="default"/>
      </w:rPr>
    </w:lvl>
    <w:lvl w:ilvl="5">
      <w:start w:val="1"/>
      <w:numFmt w:val="decimal"/>
      <w:lvlText w:val="%1.%2.%3.%4.%5.%6."/>
      <w:lvlJc w:val="left"/>
      <w:pPr>
        <w:ind w:left="3303" w:hanging="936"/>
      </w:pPr>
      <w:rPr>
        <w:rFonts w:hint="default"/>
      </w:rPr>
    </w:lvl>
    <w:lvl w:ilvl="6">
      <w:start w:val="1"/>
      <w:numFmt w:val="decimal"/>
      <w:lvlText w:val="%1.%2.%3.%4.%5.%6.%7."/>
      <w:lvlJc w:val="left"/>
      <w:pPr>
        <w:ind w:left="3807" w:hanging="1080"/>
      </w:pPr>
      <w:rPr>
        <w:rFonts w:hint="default"/>
      </w:rPr>
    </w:lvl>
    <w:lvl w:ilvl="7">
      <w:start w:val="1"/>
      <w:numFmt w:val="decimal"/>
      <w:lvlText w:val="%1.%2.%3.%4.%5.%6.%7.%8."/>
      <w:lvlJc w:val="left"/>
      <w:pPr>
        <w:ind w:left="4311" w:hanging="1224"/>
      </w:pPr>
      <w:rPr>
        <w:rFonts w:hint="default"/>
      </w:rPr>
    </w:lvl>
    <w:lvl w:ilvl="8">
      <w:start w:val="1"/>
      <w:numFmt w:val="decimal"/>
      <w:lvlText w:val="%1.%2.%3.%4.%5.%6.%7.%8.%9."/>
      <w:lvlJc w:val="left"/>
      <w:pPr>
        <w:ind w:left="4887" w:hanging="1440"/>
      </w:pPr>
      <w:rPr>
        <w:rFonts w:hint="default"/>
      </w:rPr>
    </w:lvl>
  </w:abstractNum>
  <w:abstractNum w:abstractNumId="23">
    <w:nsid w:val="7DAC7846"/>
    <w:multiLevelType w:val="multilevel"/>
    <w:tmpl w:val="1A908C86"/>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num w:numId="1">
    <w:abstractNumId w:val="1"/>
  </w:num>
  <w:num w:numId="2">
    <w:abstractNumId w:val="15"/>
  </w:num>
  <w:num w:numId="3">
    <w:abstractNumId w:val="21"/>
  </w:num>
  <w:num w:numId="4">
    <w:abstractNumId w:val="23"/>
  </w:num>
  <w:num w:numId="5">
    <w:abstractNumId w:val="16"/>
  </w:num>
  <w:num w:numId="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0"/>
  </w:num>
  <w:num w:numId="9">
    <w:abstractNumId w:val="13"/>
  </w:num>
  <w:num w:numId="10">
    <w:abstractNumId w:val="4"/>
  </w:num>
  <w:num w:numId="11">
    <w:abstractNumId w:val="11"/>
  </w:num>
  <w:num w:numId="12">
    <w:abstractNumId w:val="0"/>
  </w:num>
  <w:num w:numId="13">
    <w:abstractNumId w:val="22"/>
  </w:num>
  <w:num w:numId="14">
    <w:abstractNumId w:val="20"/>
  </w:num>
  <w:num w:numId="15">
    <w:abstractNumId w:val="2"/>
  </w:num>
  <w:num w:numId="16">
    <w:abstractNumId w:val="3"/>
  </w:num>
  <w:num w:numId="17">
    <w:abstractNumId w:val="5"/>
  </w:num>
  <w:num w:numId="18">
    <w:abstractNumId w:val="9"/>
  </w:num>
  <w:num w:numId="19">
    <w:abstractNumId w:val="17"/>
  </w:num>
  <w:num w:numId="20">
    <w:abstractNumId w:val="12"/>
  </w:num>
  <w:num w:numId="21">
    <w:abstractNumId w:val="18"/>
  </w:num>
  <w:num w:numId="22">
    <w:abstractNumId w:val="19"/>
  </w:num>
  <w:num w:numId="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4"/>
  </w:num>
  <w:num w:numId="26">
    <w:abstractNumId w:val="6"/>
  </w:num>
  <w:num w:numId="27">
    <w:abstractNumId w:val="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 ZIMK -">
    <w15:presenceInfo w15:providerId="None" w15:userId="- ZIMK -"/>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trackRevisions/>
  <w:defaultTabStop w:val="720"/>
  <w:hyphenationZone w:val="425"/>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Tahom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dev0vv54vtxsgetpdrptxvjfwetrssa0t90&quot;&gt;Literatur Abteilung Hechler&lt;record-ids&gt;&lt;item&gt;83&lt;/item&gt;&lt;item&gt;106&lt;/item&gt;&lt;/record-ids&gt;&lt;/item&gt;&lt;/Libraries&gt;"/>
  </w:docVars>
  <w:rsids>
    <w:rsidRoot w:val="00142DC5"/>
    <w:rsid w:val="00007E93"/>
    <w:rsid w:val="000114D8"/>
    <w:rsid w:val="0002724B"/>
    <w:rsid w:val="00040DBA"/>
    <w:rsid w:val="000453F7"/>
    <w:rsid w:val="0004638F"/>
    <w:rsid w:val="000474A1"/>
    <w:rsid w:val="00051836"/>
    <w:rsid w:val="00061CC2"/>
    <w:rsid w:val="00063A1B"/>
    <w:rsid w:val="0006480B"/>
    <w:rsid w:val="00091330"/>
    <w:rsid w:val="00097D2B"/>
    <w:rsid w:val="000A38B3"/>
    <w:rsid w:val="000B16E2"/>
    <w:rsid w:val="000B6794"/>
    <w:rsid w:val="000C0DC9"/>
    <w:rsid w:val="000C53AD"/>
    <w:rsid w:val="000D1E99"/>
    <w:rsid w:val="000D5825"/>
    <w:rsid w:val="000F38E3"/>
    <w:rsid w:val="0010673D"/>
    <w:rsid w:val="001105BA"/>
    <w:rsid w:val="00112C4B"/>
    <w:rsid w:val="00122A12"/>
    <w:rsid w:val="00137F72"/>
    <w:rsid w:val="00142DC5"/>
    <w:rsid w:val="0015046D"/>
    <w:rsid w:val="00164516"/>
    <w:rsid w:val="00166050"/>
    <w:rsid w:val="001661E6"/>
    <w:rsid w:val="00181AE9"/>
    <w:rsid w:val="00185538"/>
    <w:rsid w:val="00185FAE"/>
    <w:rsid w:val="001A3C3E"/>
    <w:rsid w:val="001B00F7"/>
    <w:rsid w:val="001B7251"/>
    <w:rsid w:val="001D1EF1"/>
    <w:rsid w:val="001E0246"/>
    <w:rsid w:val="001F014A"/>
    <w:rsid w:val="002045D1"/>
    <w:rsid w:val="00230363"/>
    <w:rsid w:val="002351CB"/>
    <w:rsid w:val="00237CF6"/>
    <w:rsid w:val="002409BA"/>
    <w:rsid w:val="002442A5"/>
    <w:rsid w:val="00245E89"/>
    <w:rsid w:val="002503BF"/>
    <w:rsid w:val="00265762"/>
    <w:rsid w:val="0029327B"/>
    <w:rsid w:val="00296571"/>
    <w:rsid w:val="00297308"/>
    <w:rsid w:val="002A3B6B"/>
    <w:rsid w:val="002A3D40"/>
    <w:rsid w:val="002C6D84"/>
    <w:rsid w:val="002D4349"/>
    <w:rsid w:val="002E1A54"/>
    <w:rsid w:val="002F6D44"/>
    <w:rsid w:val="00304C49"/>
    <w:rsid w:val="0031731A"/>
    <w:rsid w:val="0033285F"/>
    <w:rsid w:val="00343E49"/>
    <w:rsid w:val="003771D0"/>
    <w:rsid w:val="003800C2"/>
    <w:rsid w:val="00382D4B"/>
    <w:rsid w:val="003A2A57"/>
    <w:rsid w:val="003A60AA"/>
    <w:rsid w:val="003B24AD"/>
    <w:rsid w:val="003C6B26"/>
    <w:rsid w:val="003D5965"/>
    <w:rsid w:val="003E35AD"/>
    <w:rsid w:val="003F278D"/>
    <w:rsid w:val="003F7F35"/>
    <w:rsid w:val="00401F5D"/>
    <w:rsid w:val="00417A2C"/>
    <w:rsid w:val="00421A11"/>
    <w:rsid w:val="00432B64"/>
    <w:rsid w:val="004417D1"/>
    <w:rsid w:val="0044530F"/>
    <w:rsid w:val="00461C32"/>
    <w:rsid w:val="00473F3E"/>
    <w:rsid w:val="00486DC8"/>
    <w:rsid w:val="00490049"/>
    <w:rsid w:val="004A46DB"/>
    <w:rsid w:val="004B6F59"/>
    <w:rsid w:val="004C0427"/>
    <w:rsid w:val="004C7A8C"/>
    <w:rsid w:val="004E7F9E"/>
    <w:rsid w:val="004F09D2"/>
    <w:rsid w:val="004F2511"/>
    <w:rsid w:val="005068F0"/>
    <w:rsid w:val="00512274"/>
    <w:rsid w:val="0051542E"/>
    <w:rsid w:val="00515738"/>
    <w:rsid w:val="00541815"/>
    <w:rsid w:val="00545367"/>
    <w:rsid w:val="00560321"/>
    <w:rsid w:val="00560842"/>
    <w:rsid w:val="00571389"/>
    <w:rsid w:val="005717B4"/>
    <w:rsid w:val="005872FC"/>
    <w:rsid w:val="005B26FE"/>
    <w:rsid w:val="005B50E0"/>
    <w:rsid w:val="005B58F7"/>
    <w:rsid w:val="005C2F26"/>
    <w:rsid w:val="005C54EC"/>
    <w:rsid w:val="005F1D6F"/>
    <w:rsid w:val="00605664"/>
    <w:rsid w:val="0061303E"/>
    <w:rsid w:val="00620806"/>
    <w:rsid w:val="00623B22"/>
    <w:rsid w:val="00646154"/>
    <w:rsid w:val="006603F5"/>
    <w:rsid w:val="00670F69"/>
    <w:rsid w:val="00677B7D"/>
    <w:rsid w:val="00681E1D"/>
    <w:rsid w:val="00690A81"/>
    <w:rsid w:val="00695F67"/>
    <w:rsid w:val="00696A3B"/>
    <w:rsid w:val="006B7892"/>
    <w:rsid w:val="006E2108"/>
    <w:rsid w:val="006E2CA6"/>
    <w:rsid w:val="00706E67"/>
    <w:rsid w:val="00711A00"/>
    <w:rsid w:val="00716BF2"/>
    <w:rsid w:val="00720AFC"/>
    <w:rsid w:val="00767C0B"/>
    <w:rsid w:val="00771DEA"/>
    <w:rsid w:val="007766FA"/>
    <w:rsid w:val="007A09BD"/>
    <w:rsid w:val="007B1AE3"/>
    <w:rsid w:val="007C5F80"/>
    <w:rsid w:val="007D4091"/>
    <w:rsid w:val="007E0630"/>
    <w:rsid w:val="007E7F2F"/>
    <w:rsid w:val="007F155C"/>
    <w:rsid w:val="007F740E"/>
    <w:rsid w:val="00802A90"/>
    <w:rsid w:val="00810C56"/>
    <w:rsid w:val="008376F3"/>
    <w:rsid w:val="008465B9"/>
    <w:rsid w:val="008523B9"/>
    <w:rsid w:val="00865C13"/>
    <w:rsid w:val="008748B1"/>
    <w:rsid w:val="008A14C6"/>
    <w:rsid w:val="008A3F8F"/>
    <w:rsid w:val="008A4E5A"/>
    <w:rsid w:val="008B2A58"/>
    <w:rsid w:val="008C342A"/>
    <w:rsid w:val="008C74A6"/>
    <w:rsid w:val="008D6F86"/>
    <w:rsid w:val="008D7B2E"/>
    <w:rsid w:val="008E270D"/>
    <w:rsid w:val="008E5FAA"/>
    <w:rsid w:val="008F2DBC"/>
    <w:rsid w:val="008F6CF8"/>
    <w:rsid w:val="00903244"/>
    <w:rsid w:val="00926157"/>
    <w:rsid w:val="00937EA3"/>
    <w:rsid w:val="00956835"/>
    <w:rsid w:val="00965494"/>
    <w:rsid w:val="00976227"/>
    <w:rsid w:val="00994B9C"/>
    <w:rsid w:val="009B45E5"/>
    <w:rsid w:val="009B55AC"/>
    <w:rsid w:val="009C1DEE"/>
    <w:rsid w:val="009C3B8C"/>
    <w:rsid w:val="009C4B89"/>
    <w:rsid w:val="009D70C2"/>
    <w:rsid w:val="009F366C"/>
    <w:rsid w:val="00A22564"/>
    <w:rsid w:val="00A3124C"/>
    <w:rsid w:val="00A45C6F"/>
    <w:rsid w:val="00A926B0"/>
    <w:rsid w:val="00AA4AFE"/>
    <w:rsid w:val="00AA4E18"/>
    <w:rsid w:val="00AB1A3C"/>
    <w:rsid w:val="00AC5F32"/>
    <w:rsid w:val="00AD20B3"/>
    <w:rsid w:val="00AD23D4"/>
    <w:rsid w:val="00AD4B4B"/>
    <w:rsid w:val="00AD56F6"/>
    <w:rsid w:val="00AE3DEC"/>
    <w:rsid w:val="00AE53DC"/>
    <w:rsid w:val="00AF0141"/>
    <w:rsid w:val="00AF0A3F"/>
    <w:rsid w:val="00B11850"/>
    <w:rsid w:val="00B147BC"/>
    <w:rsid w:val="00B52A7A"/>
    <w:rsid w:val="00B61B21"/>
    <w:rsid w:val="00B61D36"/>
    <w:rsid w:val="00B74409"/>
    <w:rsid w:val="00B769B6"/>
    <w:rsid w:val="00B927C3"/>
    <w:rsid w:val="00BA51F5"/>
    <w:rsid w:val="00BB3519"/>
    <w:rsid w:val="00BB454E"/>
    <w:rsid w:val="00BC3526"/>
    <w:rsid w:val="00BC6DDD"/>
    <w:rsid w:val="00BD42CC"/>
    <w:rsid w:val="00BD4413"/>
    <w:rsid w:val="00BF2527"/>
    <w:rsid w:val="00BF2546"/>
    <w:rsid w:val="00BF3167"/>
    <w:rsid w:val="00BF6CE3"/>
    <w:rsid w:val="00C0230D"/>
    <w:rsid w:val="00C12A36"/>
    <w:rsid w:val="00C13EA7"/>
    <w:rsid w:val="00C15A01"/>
    <w:rsid w:val="00C15B79"/>
    <w:rsid w:val="00C25168"/>
    <w:rsid w:val="00C30CC7"/>
    <w:rsid w:val="00C53F5F"/>
    <w:rsid w:val="00C800A9"/>
    <w:rsid w:val="00C8076C"/>
    <w:rsid w:val="00C8105E"/>
    <w:rsid w:val="00C95D71"/>
    <w:rsid w:val="00CA10F3"/>
    <w:rsid w:val="00CA1412"/>
    <w:rsid w:val="00CA218B"/>
    <w:rsid w:val="00CA3814"/>
    <w:rsid w:val="00CA4B91"/>
    <w:rsid w:val="00CB1FD9"/>
    <w:rsid w:val="00CC4A2F"/>
    <w:rsid w:val="00CD1528"/>
    <w:rsid w:val="00CE1F04"/>
    <w:rsid w:val="00D0239C"/>
    <w:rsid w:val="00D049A4"/>
    <w:rsid w:val="00D2084B"/>
    <w:rsid w:val="00D20894"/>
    <w:rsid w:val="00D31BC5"/>
    <w:rsid w:val="00D33371"/>
    <w:rsid w:val="00D445F9"/>
    <w:rsid w:val="00D4655E"/>
    <w:rsid w:val="00D47AD7"/>
    <w:rsid w:val="00D576AF"/>
    <w:rsid w:val="00D71C35"/>
    <w:rsid w:val="00D71D15"/>
    <w:rsid w:val="00D72EB6"/>
    <w:rsid w:val="00DA7E61"/>
    <w:rsid w:val="00DC19BD"/>
    <w:rsid w:val="00DC49A0"/>
    <w:rsid w:val="00DE0E50"/>
    <w:rsid w:val="00DE5820"/>
    <w:rsid w:val="00DE7A31"/>
    <w:rsid w:val="00E064A5"/>
    <w:rsid w:val="00E07E89"/>
    <w:rsid w:val="00E158F2"/>
    <w:rsid w:val="00E33451"/>
    <w:rsid w:val="00E44B4D"/>
    <w:rsid w:val="00E45F75"/>
    <w:rsid w:val="00E47744"/>
    <w:rsid w:val="00E5064D"/>
    <w:rsid w:val="00E6188D"/>
    <w:rsid w:val="00E629EC"/>
    <w:rsid w:val="00E7076C"/>
    <w:rsid w:val="00E7377F"/>
    <w:rsid w:val="00E844EA"/>
    <w:rsid w:val="00EA71C2"/>
    <w:rsid w:val="00EA71D9"/>
    <w:rsid w:val="00EC5812"/>
    <w:rsid w:val="00F03D0B"/>
    <w:rsid w:val="00F03D43"/>
    <w:rsid w:val="00F137BD"/>
    <w:rsid w:val="00F14EB4"/>
    <w:rsid w:val="00F154E1"/>
    <w:rsid w:val="00F223A4"/>
    <w:rsid w:val="00F41B31"/>
    <w:rsid w:val="00F43C22"/>
    <w:rsid w:val="00F52E9B"/>
    <w:rsid w:val="00F76E28"/>
    <w:rsid w:val="00F8147A"/>
    <w:rsid w:val="00F867FA"/>
    <w:rsid w:val="00F9780E"/>
    <w:rsid w:val="00FA1B33"/>
    <w:rsid w:val="00FA5A7A"/>
    <w:rsid w:val="00FA6A31"/>
    <w:rsid w:val="00FA7698"/>
    <w:rsid w:val="00FA771F"/>
    <w:rsid w:val="00FA77F6"/>
    <w:rsid w:val="00FD35B6"/>
    <w:rsid w:val="00FE0171"/>
    <w:rsid w:val="00FE70EC"/>
    <w:rsid w:val="00FE74AD"/>
    <w:rsid w:val="00FF121B"/>
    <w:rsid w:val="00FF1692"/>
  </w:rsids>
  <m:mathPr>
    <m:mathFont m:val="Cambria Math"/>
    <m:brkBin m:val="before"/>
    <m:brkBinSub m:val="--"/>
    <m:smallFrac m:val="0"/>
    <m:dispDef m:val="0"/>
    <m:lMargin m:val="0"/>
    <m:rMargin m:val="0"/>
    <m:defJc m:val="centerGroup"/>
    <m:wrapRight/>
    <m:intLim m:val="subSup"/>
    <m:naryLim m:val="subSup"/>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41B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ja-JP"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42DC5"/>
    <w:pPr>
      <w:spacing w:before="120" w:line="360" w:lineRule="auto"/>
      <w:ind w:firstLine="567"/>
      <w:jc w:val="both"/>
    </w:pPr>
    <w:rPr>
      <w:rFonts w:ascii="Tahoma" w:hAnsi="Tahoma"/>
    </w:rPr>
  </w:style>
  <w:style w:type="paragraph" w:styleId="berschrift1">
    <w:name w:val="heading 1"/>
    <w:basedOn w:val="Standard"/>
    <w:next w:val="Standard"/>
    <w:link w:val="berschrift1Zchn"/>
    <w:uiPriority w:val="9"/>
    <w:qFormat/>
    <w:rsid w:val="00A926B0"/>
    <w:pPr>
      <w:keepNext/>
      <w:keepLines/>
      <w:numPr>
        <w:numId w:val="2"/>
      </w:numPr>
      <w:spacing w:before="600" w:after="300"/>
      <w:ind w:left="431" w:hanging="431"/>
      <w:jc w:val="center"/>
      <w:outlineLvl w:val="0"/>
    </w:pPr>
    <w:rPr>
      <w:rFonts w:eastAsiaTheme="majorEastAsia" w:cstheme="majorBidi"/>
      <w:b/>
      <w:bCs/>
    </w:rPr>
  </w:style>
  <w:style w:type="paragraph" w:styleId="berschrift2">
    <w:name w:val="heading 2"/>
    <w:basedOn w:val="Standard"/>
    <w:next w:val="Standard"/>
    <w:link w:val="berschrift2Zchn"/>
    <w:uiPriority w:val="9"/>
    <w:unhideWhenUsed/>
    <w:qFormat/>
    <w:rsid w:val="00C15A01"/>
    <w:pPr>
      <w:keepNext/>
      <w:keepLines/>
      <w:numPr>
        <w:ilvl w:val="1"/>
        <w:numId w:val="2"/>
      </w:numPr>
      <w:spacing w:before="400" w:after="0"/>
      <w:ind w:left="578" w:hanging="578"/>
      <w:jc w:val="center"/>
      <w:outlineLvl w:val="1"/>
    </w:pPr>
    <w:rPr>
      <w:rFonts w:eastAsiaTheme="majorEastAsia" w:cstheme="majorBidi"/>
      <w:bCs/>
      <w:szCs w:val="26"/>
    </w:rPr>
  </w:style>
  <w:style w:type="paragraph" w:styleId="berschrift3">
    <w:name w:val="heading 3"/>
    <w:basedOn w:val="Standard"/>
    <w:next w:val="Standard"/>
    <w:link w:val="berschrift3Zchn"/>
    <w:uiPriority w:val="9"/>
    <w:unhideWhenUsed/>
    <w:qFormat/>
    <w:rsid w:val="00DE7A31"/>
    <w:pPr>
      <w:keepNext/>
      <w:keepLines/>
      <w:numPr>
        <w:ilvl w:val="2"/>
        <w:numId w:val="2"/>
      </w:numPr>
      <w:spacing w:before="200" w:after="0"/>
      <w:outlineLvl w:val="2"/>
    </w:pPr>
    <w:rPr>
      <w:rFonts w:eastAsiaTheme="majorEastAsia" w:cstheme="majorBidi"/>
      <w:bCs/>
    </w:rPr>
  </w:style>
  <w:style w:type="paragraph" w:styleId="berschrift4">
    <w:name w:val="heading 4"/>
    <w:basedOn w:val="Standard"/>
    <w:next w:val="Standard"/>
    <w:link w:val="berschrift4Zchn"/>
    <w:uiPriority w:val="9"/>
    <w:semiHidden/>
    <w:unhideWhenUsed/>
    <w:qFormat/>
    <w:rsid w:val="008E270D"/>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8E270D"/>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8E270D"/>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8E270D"/>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8E270D"/>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8E270D"/>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926B0"/>
    <w:rPr>
      <w:rFonts w:ascii="Tahoma" w:eastAsiaTheme="majorEastAsia" w:hAnsi="Tahoma" w:cstheme="majorBidi"/>
      <w:b/>
      <w:bCs/>
    </w:rPr>
  </w:style>
  <w:style w:type="character" w:styleId="Kommentarzeichen">
    <w:name w:val="annotation reference"/>
    <w:basedOn w:val="Absatz-Standardschriftart"/>
    <w:unhideWhenUsed/>
    <w:rsid w:val="00142DC5"/>
    <w:rPr>
      <w:sz w:val="18"/>
      <w:szCs w:val="18"/>
    </w:rPr>
  </w:style>
  <w:style w:type="paragraph" w:styleId="Kommentartext">
    <w:name w:val="annotation text"/>
    <w:basedOn w:val="Standard"/>
    <w:link w:val="KommentartextZchn"/>
    <w:unhideWhenUsed/>
    <w:rsid w:val="00142DC5"/>
    <w:pPr>
      <w:spacing w:line="240" w:lineRule="auto"/>
    </w:pPr>
  </w:style>
  <w:style w:type="character" w:customStyle="1" w:styleId="KommentartextZchn">
    <w:name w:val="Kommentartext Zchn"/>
    <w:basedOn w:val="Absatz-Standardschriftart"/>
    <w:link w:val="Kommentartext"/>
    <w:rsid w:val="00142DC5"/>
    <w:rPr>
      <w:rFonts w:ascii="Tahoma" w:hAnsi="Tahoma"/>
    </w:rPr>
  </w:style>
  <w:style w:type="paragraph" w:styleId="Kommentarthema">
    <w:name w:val="annotation subject"/>
    <w:basedOn w:val="Kommentartext"/>
    <w:next w:val="Kommentartext"/>
    <w:link w:val="KommentarthemaZchn"/>
    <w:uiPriority w:val="99"/>
    <w:semiHidden/>
    <w:unhideWhenUsed/>
    <w:rsid w:val="00142DC5"/>
    <w:rPr>
      <w:b/>
      <w:bCs/>
      <w:sz w:val="20"/>
      <w:szCs w:val="20"/>
    </w:rPr>
  </w:style>
  <w:style w:type="character" w:customStyle="1" w:styleId="KommentarthemaZchn">
    <w:name w:val="Kommentarthema Zchn"/>
    <w:basedOn w:val="KommentartextZchn"/>
    <w:link w:val="Kommentarthema"/>
    <w:uiPriority w:val="99"/>
    <w:semiHidden/>
    <w:rsid w:val="00142DC5"/>
    <w:rPr>
      <w:rFonts w:ascii="Tahoma" w:hAnsi="Tahoma"/>
      <w:b/>
      <w:bCs/>
      <w:sz w:val="20"/>
      <w:szCs w:val="20"/>
    </w:rPr>
  </w:style>
  <w:style w:type="paragraph" w:styleId="Sprechblasentext">
    <w:name w:val="Balloon Text"/>
    <w:basedOn w:val="Standard"/>
    <w:link w:val="SprechblasentextZchn"/>
    <w:uiPriority w:val="99"/>
    <w:semiHidden/>
    <w:unhideWhenUsed/>
    <w:rsid w:val="00142DC5"/>
    <w:pPr>
      <w:spacing w:before="0" w:after="0" w:line="240" w:lineRule="auto"/>
    </w:pPr>
    <w:rPr>
      <w:rFonts w:ascii="Lucida Grande" w:hAnsi="Lucida Grande" w:cs="Lucida Grande"/>
      <w:sz w:val="18"/>
      <w:szCs w:val="18"/>
    </w:rPr>
  </w:style>
  <w:style w:type="character" w:customStyle="1" w:styleId="SprechblasentextZchn">
    <w:name w:val="Sprechblasentext Zchn"/>
    <w:basedOn w:val="Absatz-Standardschriftart"/>
    <w:link w:val="Sprechblasentext"/>
    <w:uiPriority w:val="99"/>
    <w:semiHidden/>
    <w:rsid w:val="00142DC5"/>
    <w:rPr>
      <w:rFonts w:ascii="Lucida Grande" w:hAnsi="Lucida Grande" w:cs="Lucida Grande"/>
      <w:sz w:val="18"/>
      <w:szCs w:val="18"/>
    </w:rPr>
  </w:style>
  <w:style w:type="character" w:customStyle="1" w:styleId="berschrift2Zchn">
    <w:name w:val="Überschrift 2 Zchn"/>
    <w:basedOn w:val="Absatz-Standardschriftart"/>
    <w:link w:val="berschrift2"/>
    <w:uiPriority w:val="9"/>
    <w:rsid w:val="00C15A01"/>
    <w:rPr>
      <w:rFonts w:ascii="Tahoma" w:eastAsiaTheme="majorEastAsia" w:hAnsi="Tahoma" w:cstheme="majorBidi"/>
      <w:bCs/>
      <w:szCs w:val="26"/>
    </w:rPr>
  </w:style>
  <w:style w:type="paragraph" w:styleId="Listenabsatz">
    <w:name w:val="List Paragraph"/>
    <w:basedOn w:val="Standard"/>
    <w:uiPriority w:val="34"/>
    <w:qFormat/>
    <w:rsid w:val="002F6D44"/>
    <w:pPr>
      <w:ind w:left="720"/>
      <w:contextualSpacing/>
    </w:pPr>
  </w:style>
  <w:style w:type="paragraph" w:styleId="KeinLeerraum">
    <w:name w:val="No Spacing"/>
    <w:aliases w:val="Referenzen"/>
    <w:basedOn w:val="Standard"/>
    <w:uiPriority w:val="99"/>
    <w:qFormat/>
    <w:rsid w:val="00CB1FD9"/>
    <w:pPr>
      <w:spacing w:before="0" w:after="100"/>
      <w:ind w:left="567" w:hanging="567"/>
    </w:pPr>
    <w:rPr>
      <w:rFonts w:eastAsia="MS Mincho" w:cs="Times New Roman"/>
    </w:rPr>
  </w:style>
  <w:style w:type="character" w:customStyle="1" w:styleId="berschrift3Zchn">
    <w:name w:val="Überschrift 3 Zchn"/>
    <w:basedOn w:val="Absatz-Standardschriftart"/>
    <w:link w:val="berschrift3"/>
    <w:uiPriority w:val="9"/>
    <w:rsid w:val="00DE7A31"/>
    <w:rPr>
      <w:rFonts w:ascii="Tahoma" w:eastAsiaTheme="majorEastAsia" w:hAnsi="Tahoma" w:cstheme="majorBidi"/>
      <w:bCs/>
    </w:rPr>
  </w:style>
  <w:style w:type="character" w:customStyle="1" w:styleId="berschrift4Zchn">
    <w:name w:val="Überschrift 4 Zchn"/>
    <w:basedOn w:val="Absatz-Standardschriftart"/>
    <w:link w:val="berschrift4"/>
    <w:uiPriority w:val="9"/>
    <w:semiHidden/>
    <w:rsid w:val="008E270D"/>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8E270D"/>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8E270D"/>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8E270D"/>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8E270D"/>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8E270D"/>
    <w:rPr>
      <w:rFonts w:asciiTheme="majorHAnsi" w:eastAsiaTheme="majorEastAsia" w:hAnsiTheme="majorHAnsi" w:cstheme="majorBidi"/>
      <w:i/>
      <w:iCs/>
      <w:color w:val="404040" w:themeColor="text1" w:themeTint="BF"/>
      <w:sz w:val="20"/>
      <w:szCs w:val="20"/>
    </w:rPr>
  </w:style>
  <w:style w:type="paragraph" w:styleId="Kopfzeile">
    <w:name w:val="header"/>
    <w:basedOn w:val="Standard"/>
    <w:link w:val="KopfzeileZchn"/>
    <w:uiPriority w:val="99"/>
    <w:unhideWhenUsed/>
    <w:rsid w:val="00DE7A31"/>
    <w:pPr>
      <w:tabs>
        <w:tab w:val="center" w:pos="4153"/>
        <w:tab w:val="right" w:pos="8306"/>
      </w:tabs>
      <w:spacing w:before="0" w:after="0" w:line="240" w:lineRule="auto"/>
    </w:pPr>
  </w:style>
  <w:style w:type="character" w:customStyle="1" w:styleId="KopfzeileZchn">
    <w:name w:val="Kopfzeile Zchn"/>
    <w:basedOn w:val="Absatz-Standardschriftart"/>
    <w:link w:val="Kopfzeile"/>
    <w:uiPriority w:val="99"/>
    <w:rsid w:val="00DE7A31"/>
    <w:rPr>
      <w:rFonts w:ascii="Tahoma" w:hAnsi="Tahoma"/>
    </w:rPr>
  </w:style>
  <w:style w:type="paragraph" w:styleId="Fuzeile">
    <w:name w:val="footer"/>
    <w:basedOn w:val="Standard"/>
    <w:link w:val="FuzeileZchn"/>
    <w:uiPriority w:val="99"/>
    <w:unhideWhenUsed/>
    <w:rsid w:val="00DE7A31"/>
    <w:pPr>
      <w:tabs>
        <w:tab w:val="center" w:pos="4153"/>
        <w:tab w:val="right" w:pos="8306"/>
      </w:tabs>
      <w:spacing w:before="0" w:after="0" w:line="240" w:lineRule="auto"/>
    </w:pPr>
  </w:style>
  <w:style w:type="character" w:customStyle="1" w:styleId="FuzeileZchn">
    <w:name w:val="Fußzeile Zchn"/>
    <w:basedOn w:val="Absatz-Standardschriftart"/>
    <w:link w:val="Fuzeile"/>
    <w:uiPriority w:val="99"/>
    <w:rsid w:val="00DE7A31"/>
    <w:rPr>
      <w:rFonts w:ascii="Tahoma" w:hAnsi="Tahoma"/>
    </w:rPr>
  </w:style>
  <w:style w:type="paragraph" w:customStyle="1" w:styleId="Default">
    <w:name w:val="Default"/>
    <w:rsid w:val="00112C4B"/>
    <w:pPr>
      <w:widowControl w:val="0"/>
      <w:autoSpaceDE w:val="0"/>
      <w:autoSpaceDN w:val="0"/>
      <w:adjustRightInd w:val="0"/>
      <w:spacing w:after="0"/>
    </w:pPr>
    <w:rPr>
      <w:rFonts w:ascii="Myriad Pro SemiCond" w:hAnsi="Myriad Pro SemiCond" w:cs="Myriad Pro SemiCond"/>
      <w:color w:val="000000"/>
      <w:lang w:val="en-US"/>
    </w:rPr>
  </w:style>
  <w:style w:type="character" w:customStyle="1" w:styleId="A2">
    <w:name w:val="A2"/>
    <w:uiPriority w:val="99"/>
    <w:rsid w:val="00112C4B"/>
    <w:rPr>
      <w:rFonts w:cs="Myriad Pro SemiCond"/>
      <w:b/>
      <w:bCs/>
      <w:color w:val="000000"/>
      <w:sz w:val="44"/>
      <w:szCs w:val="44"/>
    </w:rPr>
  </w:style>
  <w:style w:type="character" w:customStyle="1" w:styleId="A3">
    <w:name w:val="A3"/>
    <w:uiPriority w:val="99"/>
    <w:rsid w:val="00112C4B"/>
    <w:rPr>
      <w:rFonts w:ascii="Myriad Pro Light SemiCond" w:hAnsi="Myriad Pro Light SemiCond" w:cs="Myriad Pro Light SemiCond"/>
      <w:b/>
      <w:bCs/>
      <w:color w:val="000000"/>
      <w:sz w:val="32"/>
      <w:szCs w:val="32"/>
    </w:rPr>
  </w:style>
  <w:style w:type="paragraph" w:styleId="Textkrper2">
    <w:name w:val="Body Text 2"/>
    <w:basedOn w:val="Standard"/>
    <w:link w:val="Textkrper2Zchn"/>
    <w:semiHidden/>
    <w:rsid w:val="00711A00"/>
    <w:pPr>
      <w:spacing w:before="0" w:after="0" w:line="240" w:lineRule="auto"/>
      <w:ind w:right="907" w:firstLine="0"/>
    </w:pPr>
    <w:rPr>
      <w:rFonts w:ascii="Times New Roman" w:eastAsia="Times New Roman" w:hAnsi="Times New Roman" w:cs="Times New Roman"/>
      <w:b/>
      <w:bCs/>
      <w:noProof/>
      <w:szCs w:val="20"/>
      <w:lang w:eastAsia="en-US"/>
    </w:rPr>
  </w:style>
  <w:style w:type="character" w:customStyle="1" w:styleId="Textkrper2Zchn">
    <w:name w:val="Textkörper 2 Zchn"/>
    <w:basedOn w:val="Absatz-Standardschriftart"/>
    <w:link w:val="Textkrper2"/>
    <w:semiHidden/>
    <w:rsid w:val="00711A00"/>
    <w:rPr>
      <w:rFonts w:ascii="Times New Roman" w:eastAsia="Times New Roman" w:hAnsi="Times New Roman" w:cs="Times New Roman"/>
      <w:b/>
      <w:bCs/>
      <w:noProof/>
      <w:szCs w:val="20"/>
      <w:lang w:eastAsia="en-US"/>
    </w:rPr>
  </w:style>
  <w:style w:type="paragraph" w:styleId="StandardWeb">
    <w:name w:val="Normal (Web)"/>
    <w:basedOn w:val="Standard"/>
    <w:uiPriority w:val="99"/>
    <w:semiHidden/>
    <w:unhideWhenUsed/>
    <w:rsid w:val="004E7F9E"/>
    <w:pPr>
      <w:spacing w:before="100" w:beforeAutospacing="1" w:after="100" w:afterAutospacing="1" w:line="240" w:lineRule="auto"/>
      <w:ind w:firstLine="0"/>
      <w:jc w:val="left"/>
    </w:pPr>
    <w:rPr>
      <w:rFonts w:ascii="Times" w:hAnsi="Times" w:cs="Times New Roman"/>
      <w:sz w:val="20"/>
      <w:szCs w:val="20"/>
      <w:lang w:eastAsia="en-US"/>
    </w:rPr>
  </w:style>
  <w:style w:type="paragraph" w:styleId="Beschriftung">
    <w:name w:val="caption"/>
    <w:basedOn w:val="Standard"/>
    <w:next w:val="Standard"/>
    <w:uiPriority w:val="35"/>
    <w:unhideWhenUsed/>
    <w:qFormat/>
    <w:rsid w:val="00515738"/>
    <w:pPr>
      <w:spacing w:before="0" w:line="240" w:lineRule="auto"/>
    </w:pPr>
    <w:rPr>
      <w:b/>
      <w:bCs/>
      <w:color w:val="4F81BD" w:themeColor="accent1"/>
      <w:sz w:val="18"/>
      <w:szCs w:val="18"/>
    </w:rPr>
  </w:style>
  <w:style w:type="paragraph" w:styleId="Dokumentstruktur">
    <w:name w:val="Document Map"/>
    <w:basedOn w:val="Standard"/>
    <w:link w:val="DokumentstrukturZchn"/>
    <w:uiPriority w:val="99"/>
    <w:semiHidden/>
    <w:unhideWhenUsed/>
    <w:rsid w:val="00B61B21"/>
    <w:pPr>
      <w:spacing w:before="0" w:after="0" w:line="240" w:lineRule="auto"/>
    </w:pPr>
    <w:rPr>
      <w:rFonts w:ascii="Lucida Grande" w:hAnsi="Lucida Grande" w:cs="Lucida Grande"/>
    </w:rPr>
  </w:style>
  <w:style w:type="character" w:customStyle="1" w:styleId="DokumentstrukturZchn">
    <w:name w:val="Dokumentstruktur Zchn"/>
    <w:basedOn w:val="Absatz-Standardschriftart"/>
    <w:link w:val="Dokumentstruktur"/>
    <w:uiPriority w:val="99"/>
    <w:semiHidden/>
    <w:rsid w:val="00B61B21"/>
    <w:rPr>
      <w:rFonts w:ascii="Lucida Grande" w:hAnsi="Lucida Grande" w:cs="Lucida Grande"/>
    </w:rPr>
  </w:style>
  <w:style w:type="paragraph" w:styleId="Literaturverzeichnis">
    <w:name w:val="Bibliography"/>
    <w:basedOn w:val="Standard"/>
    <w:next w:val="Standard"/>
    <w:uiPriority w:val="37"/>
    <w:unhideWhenUsed/>
    <w:rsid w:val="00C53F5F"/>
    <w:pPr>
      <w:spacing w:after="0" w:line="480" w:lineRule="auto"/>
      <w:ind w:left="720" w:hanging="720"/>
    </w:pPr>
  </w:style>
  <w:style w:type="paragraph" w:customStyle="1" w:styleId="EndNoteBibliographyTitle">
    <w:name w:val="EndNote Bibliography Title"/>
    <w:basedOn w:val="Standard"/>
    <w:link w:val="EndNoteBibliographyTitleZchn"/>
    <w:rsid w:val="00473F3E"/>
    <w:pPr>
      <w:spacing w:after="0"/>
      <w:jc w:val="center"/>
    </w:pPr>
    <w:rPr>
      <w:rFonts w:cs="Tahoma"/>
      <w:noProof/>
    </w:rPr>
  </w:style>
  <w:style w:type="character" w:customStyle="1" w:styleId="EndNoteBibliographyTitleZchn">
    <w:name w:val="EndNote Bibliography Title Zchn"/>
    <w:basedOn w:val="Absatz-Standardschriftart"/>
    <w:link w:val="EndNoteBibliographyTitle"/>
    <w:rsid w:val="00473F3E"/>
    <w:rPr>
      <w:rFonts w:ascii="Tahoma" w:hAnsi="Tahoma" w:cs="Tahoma"/>
      <w:noProof/>
    </w:rPr>
  </w:style>
  <w:style w:type="paragraph" w:customStyle="1" w:styleId="EndNoteBibliography">
    <w:name w:val="EndNote Bibliography"/>
    <w:basedOn w:val="Standard"/>
    <w:link w:val="EndNoteBibliographyZchn"/>
    <w:rsid w:val="00473F3E"/>
    <w:pPr>
      <w:spacing w:line="240" w:lineRule="auto"/>
      <w:jc w:val="left"/>
    </w:pPr>
    <w:rPr>
      <w:rFonts w:cs="Tahoma"/>
      <w:noProof/>
    </w:rPr>
  </w:style>
  <w:style w:type="character" w:customStyle="1" w:styleId="EndNoteBibliographyZchn">
    <w:name w:val="EndNote Bibliography Zchn"/>
    <w:basedOn w:val="Absatz-Standardschriftart"/>
    <w:link w:val="EndNoteBibliography"/>
    <w:rsid w:val="00473F3E"/>
    <w:rPr>
      <w:rFonts w:ascii="Tahoma" w:hAnsi="Tahoma" w:cs="Tahoma"/>
      <w:noProo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ja-JP"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42DC5"/>
    <w:pPr>
      <w:spacing w:before="120" w:line="360" w:lineRule="auto"/>
      <w:ind w:firstLine="567"/>
      <w:jc w:val="both"/>
    </w:pPr>
    <w:rPr>
      <w:rFonts w:ascii="Tahoma" w:hAnsi="Tahoma"/>
    </w:rPr>
  </w:style>
  <w:style w:type="paragraph" w:styleId="berschrift1">
    <w:name w:val="heading 1"/>
    <w:basedOn w:val="Standard"/>
    <w:next w:val="Standard"/>
    <w:link w:val="berschrift1Zchn"/>
    <w:uiPriority w:val="9"/>
    <w:qFormat/>
    <w:rsid w:val="00A926B0"/>
    <w:pPr>
      <w:keepNext/>
      <w:keepLines/>
      <w:numPr>
        <w:numId w:val="2"/>
      </w:numPr>
      <w:spacing w:before="600" w:after="300"/>
      <w:ind w:left="431" w:hanging="431"/>
      <w:jc w:val="center"/>
      <w:outlineLvl w:val="0"/>
    </w:pPr>
    <w:rPr>
      <w:rFonts w:eastAsiaTheme="majorEastAsia" w:cstheme="majorBidi"/>
      <w:b/>
      <w:bCs/>
    </w:rPr>
  </w:style>
  <w:style w:type="paragraph" w:styleId="berschrift2">
    <w:name w:val="heading 2"/>
    <w:basedOn w:val="Standard"/>
    <w:next w:val="Standard"/>
    <w:link w:val="berschrift2Zchn"/>
    <w:uiPriority w:val="9"/>
    <w:unhideWhenUsed/>
    <w:qFormat/>
    <w:rsid w:val="00C15A01"/>
    <w:pPr>
      <w:keepNext/>
      <w:keepLines/>
      <w:numPr>
        <w:ilvl w:val="1"/>
        <w:numId w:val="2"/>
      </w:numPr>
      <w:spacing w:before="400" w:after="0"/>
      <w:ind w:left="578" w:hanging="578"/>
      <w:jc w:val="center"/>
      <w:outlineLvl w:val="1"/>
    </w:pPr>
    <w:rPr>
      <w:rFonts w:eastAsiaTheme="majorEastAsia" w:cstheme="majorBidi"/>
      <w:bCs/>
      <w:szCs w:val="26"/>
    </w:rPr>
  </w:style>
  <w:style w:type="paragraph" w:styleId="berschrift3">
    <w:name w:val="heading 3"/>
    <w:basedOn w:val="Standard"/>
    <w:next w:val="Standard"/>
    <w:link w:val="berschrift3Zchn"/>
    <w:uiPriority w:val="9"/>
    <w:unhideWhenUsed/>
    <w:qFormat/>
    <w:rsid w:val="00DE7A31"/>
    <w:pPr>
      <w:keepNext/>
      <w:keepLines/>
      <w:numPr>
        <w:ilvl w:val="2"/>
        <w:numId w:val="2"/>
      </w:numPr>
      <w:spacing w:before="200" w:after="0"/>
      <w:outlineLvl w:val="2"/>
    </w:pPr>
    <w:rPr>
      <w:rFonts w:eastAsiaTheme="majorEastAsia" w:cstheme="majorBidi"/>
      <w:bCs/>
    </w:rPr>
  </w:style>
  <w:style w:type="paragraph" w:styleId="berschrift4">
    <w:name w:val="heading 4"/>
    <w:basedOn w:val="Standard"/>
    <w:next w:val="Standard"/>
    <w:link w:val="berschrift4Zchn"/>
    <w:uiPriority w:val="9"/>
    <w:semiHidden/>
    <w:unhideWhenUsed/>
    <w:qFormat/>
    <w:rsid w:val="008E270D"/>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8E270D"/>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8E270D"/>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8E270D"/>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8E270D"/>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8E270D"/>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926B0"/>
    <w:rPr>
      <w:rFonts w:ascii="Tahoma" w:eastAsiaTheme="majorEastAsia" w:hAnsi="Tahoma" w:cstheme="majorBidi"/>
      <w:b/>
      <w:bCs/>
    </w:rPr>
  </w:style>
  <w:style w:type="character" w:styleId="Kommentarzeichen">
    <w:name w:val="annotation reference"/>
    <w:basedOn w:val="Absatz-Standardschriftart"/>
    <w:unhideWhenUsed/>
    <w:rsid w:val="00142DC5"/>
    <w:rPr>
      <w:sz w:val="18"/>
      <w:szCs w:val="18"/>
    </w:rPr>
  </w:style>
  <w:style w:type="paragraph" w:styleId="Kommentartext">
    <w:name w:val="annotation text"/>
    <w:basedOn w:val="Standard"/>
    <w:link w:val="KommentartextZchn"/>
    <w:unhideWhenUsed/>
    <w:rsid w:val="00142DC5"/>
    <w:pPr>
      <w:spacing w:line="240" w:lineRule="auto"/>
    </w:pPr>
  </w:style>
  <w:style w:type="character" w:customStyle="1" w:styleId="KommentartextZchn">
    <w:name w:val="Kommentartext Zchn"/>
    <w:basedOn w:val="Absatz-Standardschriftart"/>
    <w:link w:val="Kommentartext"/>
    <w:rsid w:val="00142DC5"/>
    <w:rPr>
      <w:rFonts w:ascii="Tahoma" w:hAnsi="Tahoma"/>
    </w:rPr>
  </w:style>
  <w:style w:type="paragraph" w:styleId="Kommentarthema">
    <w:name w:val="annotation subject"/>
    <w:basedOn w:val="Kommentartext"/>
    <w:next w:val="Kommentartext"/>
    <w:link w:val="KommentarthemaZchn"/>
    <w:uiPriority w:val="99"/>
    <w:semiHidden/>
    <w:unhideWhenUsed/>
    <w:rsid w:val="00142DC5"/>
    <w:rPr>
      <w:b/>
      <w:bCs/>
      <w:sz w:val="20"/>
      <w:szCs w:val="20"/>
    </w:rPr>
  </w:style>
  <w:style w:type="character" w:customStyle="1" w:styleId="KommentarthemaZchn">
    <w:name w:val="Kommentarthema Zchn"/>
    <w:basedOn w:val="KommentartextZchn"/>
    <w:link w:val="Kommentarthema"/>
    <w:uiPriority w:val="99"/>
    <w:semiHidden/>
    <w:rsid w:val="00142DC5"/>
    <w:rPr>
      <w:rFonts w:ascii="Tahoma" w:hAnsi="Tahoma"/>
      <w:b/>
      <w:bCs/>
      <w:sz w:val="20"/>
      <w:szCs w:val="20"/>
    </w:rPr>
  </w:style>
  <w:style w:type="paragraph" w:styleId="Sprechblasentext">
    <w:name w:val="Balloon Text"/>
    <w:basedOn w:val="Standard"/>
    <w:link w:val="SprechblasentextZchn"/>
    <w:uiPriority w:val="99"/>
    <w:semiHidden/>
    <w:unhideWhenUsed/>
    <w:rsid w:val="00142DC5"/>
    <w:pPr>
      <w:spacing w:before="0" w:after="0" w:line="240" w:lineRule="auto"/>
    </w:pPr>
    <w:rPr>
      <w:rFonts w:ascii="Lucida Grande" w:hAnsi="Lucida Grande" w:cs="Lucida Grande"/>
      <w:sz w:val="18"/>
      <w:szCs w:val="18"/>
    </w:rPr>
  </w:style>
  <w:style w:type="character" w:customStyle="1" w:styleId="SprechblasentextZchn">
    <w:name w:val="Sprechblasentext Zchn"/>
    <w:basedOn w:val="Absatz-Standardschriftart"/>
    <w:link w:val="Sprechblasentext"/>
    <w:uiPriority w:val="99"/>
    <w:semiHidden/>
    <w:rsid w:val="00142DC5"/>
    <w:rPr>
      <w:rFonts w:ascii="Lucida Grande" w:hAnsi="Lucida Grande" w:cs="Lucida Grande"/>
      <w:sz w:val="18"/>
      <w:szCs w:val="18"/>
    </w:rPr>
  </w:style>
  <w:style w:type="character" w:customStyle="1" w:styleId="berschrift2Zchn">
    <w:name w:val="Überschrift 2 Zchn"/>
    <w:basedOn w:val="Absatz-Standardschriftart"/>
    <w:link w:val="berschrift2"/>
    <w:uiPriority w:val="9"/>
    <w:rsid w:val="00C15A01"/>
    <w:rPr>
      <w:rFonts w:ascii="Tahoma" w:eastAsiaTheme="majorEastAsia" w:hAnsi="Tahoma" w:cstheme="majorBidi"/>
      <w:bCs/>
      <w:szCs w:val="26"/>
    </w:rPr>
  </w:style>
  <w:style w:type="paragraph" w:styleId="Listenabsatz">
    <w:name w:val="List Paragraph"/>
    <w:basedOn w:val="Standard"/>
    <w:uiPriority w:val="34"/>
    <w:qFormat/>
    <w:rsid w:val="002F6D44"/>
    <w:pPr>
      <w:ind w:left="720"/>
      <w:contextualSpacing/>
    </w:pPr>
  </w:style>
  <w:style w:type="paragraph" w:styleId="KeinLeerraum">
    <w:name w:val="No Spacing"/>
    <w:aliases w:val="Referenzen"/>
    <w:basedOn w:val="Standard"/>
    <w:uiPriority w:val="99"/>
    <w:qFormat/>
    <w:rsid w:val="00CB1FD9"/>
    <w:pPr>
      <w:spacing w:before="0" w:after="100"/>
      <w:ind w:left="567" w:hanging="567"/>
    </w:pPr>
    <w:rPr>
      <w:rFonts w:eastAsia="MS Mincho" w:cs="Times New Roman"/>
    </w:rPr>
  </w:style>
  <w:style w:type="character" w:customStyle="1" w:styleId="berschrift3Zchn">
    <w:name w:val="Überschrift 3 Zchn"/>
    <w:basedOn w:val="Absatz-Standardschriftart"/>
    <w:link w:val="berschrift3"/>
    <w:uiPriority w:val="9"/>
    <w:rsid w:val="00DE7A31"/>
    <w:rPr>
      <w:rFonts w:ascii="Tahoma" w:eastAsiaTheme="majorEastAsia" w:hAnsi="Tahoma" w:cstheme="majorBidi"/>
      <w:bCs/>
    </w:rPr>
  </w:style>
  <w:style w:type="character" w:customStyle="1" w:styleId="berschrift4Zchn">
    <w:name w:val="Überschrift 4 Zchn"/>
    <w:basedOn w:val="Absatz-Standardschriftart"/>
    <w:link w:val="berschrift4"/>
    <w:uiPriority w:val="9"/>
    <w:semiHidden/>
    <w:rsid w:val="008E270D"/>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8E270D"/>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8E270D"/>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8E270D"/>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8E270D"/>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8E270D"/>
    <w:rPr>
      <w:rFonts w:asciiTheme="majorHAnsi" w:eastAsiaTheme="majorEastAsia" w:hAnsiTheme="majorHAnsi" w:cstheme="majorBidi"/>
      <w:i/>
      <w:iCs/>
      <w:color w:val="404040" w:themeColor="text1" w:themeTint="BF"/>
      <w:sz w:val="20"/>
      <w:szCs w:val="20"/>
    </w:rPr>
  </w:style>
  <w:style w:type="paragraph" w:styleId="Kopfzeile">
    <w:name w:val="header"/>
    <w:basedOn w:val="Standard"/>
    <w:link w:val="KopfzeileZchn"/>
    <w:uiPriority w:val="99"/>
    <w:unhideWhenUsed/>
    <w:rsid w:val="00DE7A31"/>
    <w:pPr>
      <w:tabs>
        <w:tab w:val="center" w:pos="4153"/>
        <w:tab w:val="right" w:pos="8306"/>
      </w:tabs>
      <w:spacing w:before="0" w:after="0" w:line="240" w:lineRule="auto"/>
    </w:pPr>
  </w:style>
  <w:style w:type="character" w:customStyle="1" w:styleId="KopfzeileZchn">
    <w:name w:val="Kopfzeile Zchn"/>
    <w:basedOn w:val="Absatz-Standardschriftart"/>
    <w:link w:val="Kopfzeile"/>
    <w:uiPriority w:val="99"/>
    <w:rsid w:val="00DE7A31"/>
    <w:rPr>
      <w:rFonts w:ascii="Tahoma" w:hAnsi="Tahoma"/>
    </w:rPr>
  </w:style>
  <w:style w:type="paragraph" w:styleId="Fuzeile">
    <w:name w:val="footer"/>
    <w:basedOn w:val="Standard"/>
    <w:link w:val="FuzeileZchn"/>
    <w:uiPriority w:val="99"/>
    <w:unhideWhenUsed/>
    <w:rsid w:val="00DE7A31"/>
    <w:pPr>
      <w:tabs>
        <w:tab w:val="center" w:pos="4153"/>
        <w:tab w:val="right" w:pos="8306"/>
      </w:tabs>
      <w:spacing w:before="0" w:after="0" w:line="240" w:lineRule="auto"/>
    </w:pPr>
  </w:style>
  <w:style w:type="character" w:customStyle="1" w:styleId="FuzeileZchn">
    <w:name w:val="Fußzeile Zchn"/>
    <w:basedOn w:val="Absatz-Standardschriftart"/>
    <w:link w:val="Fuzeile"/>
    <w:uiPriority w:val="99"/>
    <w:rsid w:val="00DE7A31"/>
    <w:rPr>
      <w:rFonts w:ascii="Tahoma" w:hAnsi="Tahoma"/>
    </w:rPr>
  </w:style>
  <w:style w:type="paragraph" w:customStyle="1" w:styleId="Default">
    <w:name w:val="Default"/>
    <w:rsid w:val="00112C4B"/>
    <w:pPr>
      <w:widowControl w:val="0"/>
      <w:autoSpaceDE w:val="0"/>
      <w:autoSpaceDN w:val="0"/>
      <w:adjustRightInd w:val="0"/>
      <w:spacing w:after="0"/>
    </w:pPr>
    <w:rPr>
      <w:rFonts w:ascii="Myriad Pro SemiCond" w:hAnsi="Myriad Pro SemiCond" w:cs="Myriad Pro SemiCond"/>
      <w:color w:val="000000"/>
      <w:lang w:val="en-US"/>
    </w:rPr>
  </w:style>
  <w:style w:type="character" w:customStyle="1" w:styleId="A2">
    <w:name w:val="A2"/>
    <w:uiPriority w:val="99"/>
    <w:rsid w:val="00112C4B"/>
    <w:rPr>
      <w:rFonts w:cs="Myriad Pro SemiCond"/>
      <w:b/>
      <w:bCs/>
      <w:color w:val="000000"/>
      <w:sz w:val="44"/>
      <w:szCs w:val="44"/>
    </w:rPr>
  </w:style>
  <w:style w:type="character" w:customStyle="1" w:styleId="A3">
    <w:name w:val="A3"/>
    <w:uiPriority w:val="99"/>
    <w:rsid w:val="00112C4B"/>
    <w:rPr>
      <w:rFonts w:ascii="Myriad Pro Light SemiCond" w:hAnsi="Myriad Pro Light SemiCond" w:cs="Myriad Pro Light SemiCond"/>
      <w:b/>
      <w:bCs/>
      <w:color w:val="000000"/>
      <w:sz w:val="32"/>
      <w:szCs w:val="32"/>
    </w:rPr>
  </w:style>
  <w:style w:type="paragraph" w:styleId="Textkrper2">
    <w:name w:val="Body Text 2"/>
    <w:basedOn w:val="Standard"/>
    <w:link w:val="Textkrper2Zchn"/>
    <w:semiHidden/>
    <w:rsid w:val="00711A00"/>
    <w:pPr>
      <w:spacing w:before="0" w:after="0" w:line="240" w:lineRule="auto"/>
      <w:ind w:right="907" w:firstLine="0"/>
    </w:pPr>
    <w:rPr>
      <w:rFonts w:ascii="Times New Roman" w:eastAsia="Times New Roman" w:hAnsi="Times New Roman" w:cs="Times New Roman"/>
      <w:b/>
      <w:bCs/>
      <w:noProof/>
      <w:szCs w:val="20"/>
      <w:lang w:eastAsia="en-US"/>
    </w:rPr>
  </w:style>
  <w:style w:type="character" w:customStyle="1" w:styleId="Textkrper2Zchn">
    <w:name w:val="Textkörper 2 Zchn"/>
    <w:basedOn w:val="Absatz-Standardschriftart"/>
    <w:link w:val="Textkrper2"/>
    <w:semiHidden/>
    <w:rsid w:val="00711A00"/>
    <w:rPr>
      <w:rFonts w:ascii="Times New Roman" w:eastAsia="Times New Roman" w:hAnsi="Times New Roman" w:cs="Times New Roman"/>
      <w:b/>
      <w:bCs/>
      <w:noProof/>
      <w:szCs w:val="20"/>
      <w:lang w:eastAsia="en-US"/>
    </w:rPr>
  </w:style>
  <w:style w:type="paragraph" w:styleId="StandardWeb">
    <w:name w:val="Normal (Web)"/>
    <w:basedOn w:val="Standard"/>
    <w:uiPriority w:val="99"/>
    <w:semiHidden/>
    <w:unhideWhenUsed/>
    <w:rsid w:val="004E7F9E"/>
    <w:pPr>
      <w:spacing w:before="100" w:beforeAutospacing="1" w:after="100" w:afterAutospacing="1" w:line="240" w:lineRule="auto"/>
      <w:ind w:firstLine="0"/>
      <w:jc w:val="left"/>
    </w:pPr>
    <w:rPr>
      <w:rFonts w:ascii="Times" w:hAnsi="Times" w:cs="Times New Roman"/>
      <w:sz w:val="20"/>
      <w:szCs w:val="20"/>
      <w:lang w:eastAsia="en-US"/>
    </w:rPr>
  </w:style>
  <w:style w:type="paragraph" w:styleId="Beschriftung">
    <w:name w:val="caption"/>
    <w:basedOn w:val="Standard"/>
    <w:next w:val="Standard"/>
    <w:uiPriority w:val="35"/>
    <w:unhideWhenUsed/>
    <w:qFormat/>
    <w:rsid w:val="00515738"/>
    <w:pPr>
      <w:spacing w:before="0" w:line="240" w:lineRule="auto"/>
    </w:pPr>
    <w:rPr>
      <w:b/>
      <w:bCs/>
      <w:color w:val="4F81BD" w:themeColor="accent1"/>
      <w:sz w:val="18"/>
      <w:szCs w:val="18"/>
    </w:rPr>
  </w:style>
  <w:style w:type="paragraph" w:styleId="Dokumentstruktur">
    <w:name w:val="Document Map"/>
    <w:basedOn w:val="Standard"/>
    <w:link w:val="DokumentstrukturZchn"/>
    <w:uiPriority w:val="99"/>
    <w:semiHidden/>
    <w:unhideWhenUsed/>
    <w:rsid w:val="00B61B21"/>
    <w:pPr>
      <w:spacing w:before="0" w:after="0" w:line="240" w:lineRule="auto"/>
    </w:pPr>
    <w:rPr>
      <w:rFonts w:ascii="Lucida Grande" w:hAnsi="Lucida Grande" w:cs="Lucida Grande"/>
    </w:rPr>
  </w:style>
  <w:style w:type="character" w:customStyle="1" w:styleId="DokumentstrukturZchn">
    <w:name w:val="Dokumentstruktur Zchn"/>
    <w:basedOn w:val="Absatz-Standardschriftart"/>
    <w:link w:val="Dokumentstruktur"/>
    <w:uiPriority w:val="99"/>
    <w:semiHidden/>
    <w:rsid w:val="00B61B21"/>
    <w:rPr>
      <w:rFonts w:ascii="Lucida Grande" w:hAnsi="Lucida Grande" w:cs="Lucida Grande"/>
    </w:rPr>
  </w:style>
  <w:style w:type="paragraph" w:styleId="Literaturverzeichnis">
    <w:name w:val="Bibliography"/>
    <w:basedOn w:val="Standard"/>
    <w:next w:val="Standard"/>
    <w:uiPriority w:val="37"/>
    <w:unhideWhenUsed/>
    <w:rsid w:val="00C53F5F"/>
    <w:pPr>
      <w:spacing w:after="0" w:line="480" w:lineRule="auto"/>
      <w:ind w:left="720" w:hanging="720"/>
    </w:pPr>
  </w:style>
  <w:style w:type="paragraph" w:customStyle="1" w:styleId="EndNoteBibliographyTitle">
    <w:name w:val="EndNote Bibliography Title"/>
    <w:basedOn w:val="Standard"/>
    <w:link w:val="EndNoteBibliographyTitleZchn"/>
    <w:rsid w:val="00473F3E"/>
    <w:pPr>
      <w:spacing w:after="0"/>
      <w:jc w:val="center"/>
    </w:pPr>
    <w:rPr>
      <w:rFonts w:cs="Tahoma"/>
      <w:noProof/>
    </w:rPr>
  </w:style>
  <w:style w:type="character" w:customStyle="1" w:styleId="EndNoteBibliographyTitleZchn">
    <w:name w:val="EndNote Bibliography Title Zchn"/>
    <w:basedOn w:val="Absatz-Standardschriftart"/>
    <w:link w:val="EndNoteBibliographyTitle"/>
    <w:rsid w:val="00473F3E"/>
    <w:rPr>
      <w:rFonts w:ascii="Tahoma" w:hAnsi="Tahoma" w:cs="Tahoma"/>
      <w:noProof/>
    </w:rPr>
  </w:style>
  <w:style w:type="paragraph" w:customStyle="1" w:styleId="EndNoteBibliography">
    <w:name w:val="EndNote Bibliography"/>
    <w:basedOn w:val="Standard"/>
    <w:link w:val="EndNoteBibliographyZchn"/>
    <w:rsid w:val="00473F3E"/>
    <w:pPr>
      <w:spacing w:line="240" w:lineRule="auto"/>
      <w:jc w:val="left"/>
    </w:pPr>
    <w:rPr>
      <w:rFonts w:cs="Tahoma"/>
      <w:noProof/>
    </w:rPr>
  </w:style>
  <w:style w:type="character" w:customStyle="1" w:styleId="EndNoteBibliographyZchn">
    <w:name w:val="EndNote Bibliography Zchn"/>
    <w:basedOn w:val="Absatz-Standardschriftart"/>
    <w:link w:val="EndNoteBibliography"/>
    <w:rsid w:val="00473F3E"/>
    <w:rPr>
      <w:rFonts w:ascii="Tahoma" w:hAnsi="Tahoma" w:cs="Tahoma"/>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1647339">
      <w:bodyDiv w:val="1"/>
      <w:marLeft w:val="0"/>
      <w:marRight w:val="0"/>
      <w:marTop w:val="0"/>
      <w:marBottom w:val="0"/>
      <w:divBdr>
        <w:top w:val="none" w:sz="0" w:space="0" w:color="auto"/>
        <w:left w:val="none" w:sz="0" w:space="0" w:color="auto"/>
        <w:bottom w:val="none" w:sz="0" w:space="0" w:color="auto"/>
        <w:right w:val="none" w:sz="0" w:space="0" w:color="auto"/>
      </w:divBdr>
    </w:div>
    <w:div w:id="460611841">
      <w:bodyDiv w:val="1"/>
      <w:marLeft w:val="0"/>
      <w:marRight w:val="0"/>
      <w:marTop w:val="0"/>
      <w:marBottom w:val="0"/>
      <w:divBdr>
        <w:top w:val="none" w:sz="0" w:space="0" w:color="auto"/>
        <w:left w:val="none" w:sz="0" w:space="0" w:color="auto"/>
        <w:bottom w:val="none" w:sz="0" w:space="0" w:color="auto"/>
        <w:right w:val="none" w:sz="0" w:space="0" w:color="auto"/>
      </w:divBdr>
      <w:divsChild>
        <w:div w:id="1726249943">
          <w:marLeft w:val="0"/>
          <w:marRight w:val="0"/>
          <w:marTop w:val="0"/>
          <w:marBottom w:val="0"/>
          <w:divBdr>
            <w:top w:val="none" w:sz="0" w:space="0" w:color="auto"/>
            <w:left w:val="none" w:sz="0" w:space="0" w:color="auto"/>
            <w:bottom w:val="none" w:sz="0" w:space="0" w:color="auto"/>
            <w:right w:val="none" w:sz="0" w:space="0" w:color="auto"/>
          </w:divBdr>
          <w:divsChild>
            <w:div w:id="526020628">
              <w:marLeft w:val="0"/>
              <w:marRight w:val="0"/>
              <w:marTop w:val="0"/>
              <w:marBottom w:val="0"/>
              <w:divBdr>
                <w:top w:val="none" w:sz="0" w:space="0" w:color="auto"/>
                <w:left w:val="none" w:sz="0" w:space="0" w:color="auto"/>
                <w:bottom w:val="none" w:sz="0" w:space="0" w:color="auto"/>
                <w:right w:val="none" w:sz="0" w:space="0" w:color="auto"/>
              </w:divBdr>
              <w:divsChild>
                <w:div w:id="1160386239">
                  <w:marLeft w:val="0"/>
                  <w:marRight w:val="0"/>
                  <w:marTop w:val="0"/>
                  <w:marBottom w:val="0"/>
                  <w:divBdr>
                    <w:top w:val="none" w:sz="0" w:space="0" w:color="auto"/>
                    <w:left w:val="none" w:sz="0" w:space="0" w:color="auto"/>
                    <w:bottom w:val="none" w:sz="0" w:space="0" w:color="auto"/>
                    <w:right w:val="none" w:sz="0" w:space="0" w:color="auto"/>
                  </w:divBdr>
                  <w:divsChild>
                    <w:div w:id="196634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5745794">
      <w:bodyDiv w:val="1"/>
      <w:marLeft w:val="0"/>
      <w:marRight w:val="0"/>
      <w:marTop w:val="0"/>
      <w:marBottom w:val="0"/>
      <w:divBdr>
        <w:top w:val="none" w:sz="0" w:space="0" w:color="auto"/>
        <w:left w:val="none" w:sz="0" w:space="0" w:color="auto"/>
        <w:bottom w:val="none" w:sz="0" w:space="0" w:color="auto"/>
        <w:right w:val="none" w:sz="0" w:space="0" w:color="auto"/>
      </w:divBdr>
      <w:divsChild>
        <w:div w:id="1951929583">
          <w:marLeft w:val="0"/>
          <w:marRight w:val="0"/>
          <w:marTop w:val="0"/>
          <w:marBottom w:val="0"/>
          <w:divBdr>
            <w:top w:val="none" w:sz="0" w:space="0" w:color="auto"/>
            <w:left w:val="none" w:sz="0" w:space="0" w:color="auto"/>
            <w:bottom w:val="none" w:sz="0" w:space="0" w:color="auto"/>
            <w:right w:val="none" w:sz="0" w:space="0" w:color="auto"/>
          </w:divBdr>
          <w:divsChild>
            <w:div w:id="1265575438">
              <w:marLeft w:val="0"/>
              <w:marRight w:val="0"/>
              <w:marTop w:val="0"/>
              <w:marBottom w:val="0"/>
              <w:divBdr>
                <w:top w:val="none" w:sz="0" w:space="0" w:color="auto"/>
                <w:left w:val="none" w:sz="0" w:space="0" w:color="auto"/>
                <w:bottom w:val="none" w:sz="0" w:space="0" w:color="auto"/>
                <w:right w:val="none" w:sz="0" w:space="0" w:color="auto"/>
              </w:divBdr>
              <w:divsChild>
                <w:div w:id="1969164334">
                  <w:marLeft w:val="0"/>
                  <w:marRight w:val="0"/>
                  <w:marTop w:val="0"/>
                  <w:marBottom w:val="0"/>
                  <w:divBdr>
                    <w:top w:val="none" w:sz="0" w:space="0" w:color="auto"/>
                    <w:left w:val="none" w:sz="0" w:space="0" w:color="auto"/>
                    <w:bottom w:val="none" w:sz="0" w:space="0" w:color="auto"/>
                    <w:right w:val="none" w:sz="0" w:space="0" w:color="auto"/>
                  </w:divBdr>
                  <w:divsChild>
                    <w:div w:id="80766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0489545">
      <w:bodyDiv w:val="1"/>
      <w:marLeft w:val="0"/>
      <w:marRight w:val="0"/>
      <w:marTop w:val="0"/>
      <w:marBottom w:val="0"/>
      <w:divBdr>
        <w:top w:val="none" w:sz="0" w:space="0" w:color="auto"/>
        <w:left w:val="none" w:sz="0" w:space="0" w:color="auto"/>
        <w:bottom w:val="none" w:sz="0" w:space="0" w:color="auto"/>
        <w:right w:val="none" w:sz="0" w:space="0" w:color="auto"/>
      </w:divBdr>
    </w:div>
    <w:div w:id="1077284410">
      <w:bodyDiv w:val="1"/>
      <w:marLeft w:val="0"/>
      <w:marRight w:val="0"/>
      <w:marTop w:val="0"/>
      <w:marBottom w:val="0"/>
      <w:divBdr>
        <w:top w:val="none" w:sz="0" w:space="0" w:color="auto"/>
        <w:left w:val="none" w:sz="0" w:space="0" w:color="auto"/>
        <w:bottom w:val="none" w:sz="0" w:space="0" w:color="auto"/>
        <w:right w:val="none" w:sz="0" w:space="0" w:color="auto"/>
      </w:divBdr>
    </w:div>
    <w:div w:id="1573462415">
      <w:bodyDiv w:val="1"/>
      <w:marLeft w:val="0"/>
      <w:marRight w:val="0"/>
      <w:marTop w:val="0"/>
      <w:marBottom w:val="0"/>
      <w:divBdr>
        <w:top w:val="none" w:sz="0" w:space="0" w:color="auto"/>
        <w:left w:val="none" w:sz="0" w:space="0" w:color="auto"/>
        <w:bottom w:val="none" w:sz="0" w:space="0" w:color="auto"/>
        <w:right w:val="none" w:sz="0" w:space="0" w:color="auto"/>
      </w:divBdr>
    </w:div>
    <w:div w:id="18114849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hyperlink" Target="mailto:hechler@uni-trier.de" TargetMode="External"/><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5C63EF-90BC-4122-8A8D-4BFC3A019F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861</Words>
  <Characters>5427</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Uni Münster</Company>
  <LinksUpToDate>false</LinksUpToDate>
  <CharactersWithSpaces>6276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Maren Frerker</dc:creator>
  <cp:lastModifiedBy>Anna</cp:lastModifiedBy>
  <cp:revision>59</cp:revision>
  <dcterms:created xsi:type="dcterms:W3CDTF">2015-11-04T14:16:00Z</dcterms:created>
  <dcterms:modified xsi:type="dcterms:W3CDTF">2018-09-11T15:27:00Z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zotero-version="4.0.21.5"&gt;&lt;session id="K3ThbyPz"/&gt;&lt;style id="http://www.zotero.org/styles/apa" hasBibliography="1" bibliographyStyleHasBeenSet="1"/&gt;&lt;prefs&gt;&lt;pref name="fieldType" value="Field"/&gt;&lt;pref name="storeReferences" value="tru</vt:lpwstr>
  </property>
  <property fmtid="{D5CDD505-2E9C-101B-9397-08002B2CF9AE}" pid="3" name="ZOTERO_PREF_2">
    <vt:lpwstr>e"/&gt;&lt;pref name="automaticJournalAbbreviations" value="true"/&gt;&lt;pref name="noteType" value="0"/&gt;&lt;/prefs&gt;&lt;/data&gt;</vt:lpwstr>
  </property>
</Properties>
</file>